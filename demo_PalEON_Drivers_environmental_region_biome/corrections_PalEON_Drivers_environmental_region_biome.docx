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FAF9" w14:textId="496C5479" w:rsidR="00D23655" w:rsidRPr="00D23655" w:rsidRDefault="00D23655" w:rsidP="00D23655">
      <w:pPr>
        <w:spacing w:before="100" w:beforeAutospacing="1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D23655">
        <w:rPr>
          <w:rFonts w:ascii="Arial" w:eastAsia="Times New Roman" w:hAnsi="Arial" w:cs="Arial"/>
          <w:b/>
          <w:bCs/>
          <w:sz w:val="18"/>
          <w:szCs w:val="18"/>
        </w:rPr>
        <w:t>File "</w:t>
      </w:r>
      <w:ins w:id="0" w:author="Welch, Jessica" w:date="2020-10-26T19:08:00Z">
        <w:r w:rsidR="00310011">
          <w:rPr>
            <w:rFonts w:ascii="Arial" w:eastAsia="Times New Roman" w:hAnsi="Arial" w:cs="Arial"/>
            <w:b/>
            <w:bCs/>
            <w:sz w:val="18"/>
            <w:szCs w:val="18"/>
          </w:rPr>
          <w:t>paleon_</w:t>
        </w:r>
      </w:ins>
      <w:ins w:id="1" w:author="Welch, Jessica" w:date="2020-10-28T12:45:00Z">
        <w:r w:rsidR="00E309CE">
          <w:rPr>
            <w:rFonts w:ascii="Arial" w:eastAsia="Times New Roman" w:hAnsi="Arial" w:cs="Arial"/>
            <w:b/>
            <w:bCs/>
            <w:sz w:val="18"/>
            <w:szCs w:val="18"/>
          </w:rPr>
          <w:t>reg-env-dri</w:t>
        </w:r>
      </w:ins>
      <w:ins w:id="2" w:author="Welch, Jessica" w:date="2020-10-28T12:46:00Z">
        <w:r w:rsidR="00E309CE">
          <w:rPr>
            <w:rFonts w:ascii="Arial" w:eastAsia="Times New Roman" w:hAnsi="Arial" w:cs="Arial"/>
            <w:b/>
            <w:bCs/>
            <w:sz w:val="18"/>
            <w:szCs w:val="18"/>
          </w:rPr>
          <w:t>_</w:t>
        </w:r>
      </w:ins>
      <w:r w:rsidRPr="00D23655">
        <w:rPr>
          <w:rFonts w:ascii="Arial" w:eastAsia="Times New Roman" w:hAnsi="Arial" w:cs="Arial"/>
          <w:b/>
          <w:bCs/>
          <w:sz w:val="18"/>
          <w:szCs w:val="18"/>
        </w:rPr>
        <w:t>biome_</w:t>
      </w:r>
      <w:del w:id="3" w:author="Welch, Jessica" w:date="2020-10-28T12:46:00Z">
        <w:r w:rsidRPr="00D23655" w:rsidDel="00E309CE">
          <w:rPr>
            <w:rFonts w:ascii="Arial" w:eastAsia="Times New Roman" w:hAnsi="Arial" w:cs="Arial"/>
            <w:b/>
            <w:bCs/>
            <w:sz w:val="18"/>
            <w:szCs w:val="18"/>
          </w:rPr>
          <w:delText>potential_</w:delText>
        </w:r>
      </w:del>
      <w:del w:id="4" w:author="Welch, Jessica" w:date="2020-10-26T19:08:00Z">
        <w:r w:rsidRPr="00D23655" w:rsidDel="00310011">
          <w:rPr>
            <w:rFonts w:ascii="Arial" w:eastAsia="Times New Roman" w:hAnsi="Arial" w:cs="Arial"/>
            <w:b/>
            <w:bCs/>
            <w:sz w:val="18"/>
            <w:szCs w:val="18"/>
          </w:rPr>
          <w:delText>vegtype_biome</w:delText>
        </w:r>
      </w:del>
      <w:ins w:id="5" w:author="Welch, Jessica" w:date="2020-10-28T12:43:00Z">
        <w:r w:rsidR="00E309CE">
          <w:rPr>
            <w:rFonts w:ascii="Arial" w:eastAsia="Times New Roman" w:hAnsi="Arial" w:cs="Arial"/>
            <w:b/>
            <w:bCs/>
            <w:sz w:val="18"/>
            <w:szCs w:val="18"/>
          </w:rPr>
          <w:t>type</w:t>
        </w:r>
      </w:ins>
      <w:r w:rsidRPr="00D23655">
        <w:rPr>
          <w:rFonts w:ascii="Arial" w:eastAsia="Times New Roman" w:hAnsi="Arial" w:cs="Arial"/>
          <w:b/>
          <w:bCs/>
          <w:sz w:val="18"/>
          <w:szCs w:val="18"/>
        </w:rPr>
        <w:t>.nc</w:t>
      </w:r>
      <w:ins w:id="6" w:author="Welch, Jessica" w:date="2020-12-02T17:08:00Z">
        <w:r w:rsidR="00034CDC">
          <w:rPr>
            <w:rFonts w:ascii="Arial" w:eastAsia="Times New Roman" w:hAnsi="Arial" w:cs="Arial"/>
            <w:b/>
            <w:bCs/>
            <w:sz w:val="18"/>
            <w:szCs w:val="18"/>
          </w:rPr>
          <w:t>4</w:t>
        </w:r>
      </w:ins>
      <w:r w:rsidRPr="00D23655">
        <w:rPr>
          <w:rFonts w:ascii="Arial" w:eastAsia="Times New Roman" w:hAnsi="Arial" w:cs="Arial"/>
          <w:b/>
          <w:bCs/>
          <w:sz w:val="18"/>
          <w:szCs w:val="18"/>
        </w:rPr>
        <w:t xml:space="preserve">" </w:t>
      </w:r>
    </w:p>
    <w:p w14:paraId="50CE1206" w14:textId="287BA3EF" w:rsidR="00D23655" w:rsidRPr="00D23655" w:rsidRDefault="00D23655" w:rsidP="00D23655">
      <w:pPr>
        <w:spacing w:before="100" w:beforeAutospacing="1" w:after="100" w:afterAutospacing="1"/>
        <w:rPr>
          <w:rFonts w:ascii="Arial" w:eastAsia="Times New Roman" w:hAnsi="Arial" w:cs="Arial"/>
          <w:sz w:val="15"/>
          <w:szCs w:val="15"/>
        </w:rPr>
      </w:pPr>
      <w:r w:rsidRPr="00D23655">
        <w:rPr>
          <w:rFonts w:ascii="Arial" w:eastAsia="Times New Roman" w:hAnsi="Arial" w:cs="Arial"/>
          <w:sz w:val="15"/>
          <w:szCs w:val="15"/>
        </w:rPr>
        <w:t xml:space="preserve">File type: </w:t>
      </w:r>
      <w:ins w:id="7" w:author="Welch, Jessica" w:date="2020-12-02T17:08:00Z">
        <w:r w:rsidR="00034CDC" w:rsidRPr="00034CDC">
          <w:rPr>
            <w:rFonts w:ascii="Arial" w:eastAsia="Times New Roman" w:hAnsi="Arial" w:cs="Arial"/>
            <w:sz w:val="15"/>
            <w:szCs w:val="15"/>
          </w:rPr>
          <w:t>Hierarchical Data Format, version 5</w:t>
        </w:r>
      </w:ins>
      <w:del w:id="8" w:author="Welch, Jessica" w:date="2020-10-26T19:00:00Z">
        <w:r w:rsidRPr="00D23655" w:rsidDel="00B848A6">
          <w:rPr>
            <w:rFonts w:ascii="Arial" w:eastAsia="Times New Roman" w:hAnsi="Arial" w:cs="Arial"/>
            <w:sz w:val="15"/>
            <w:szCs w:val="15"/>
          </w:rPr>
          <w:delText xml:space="preserve">NetCDF-3/CDM </w:delText>
        </w:r>
      </w:del>
    </w:p>
    <w:p w14:paraId="0C965BC8" w14:textId="77777777" w:rsidR="00D23655" w:rsidRPr="00D23655" w:rsidRDefault="00042C39" w:rsidP="00D236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266963DD">
          <v:rect id="_x0000_i1026" alt="" style="width:468pt;height:.05pt;mso-width-percent:0;mso-height-percent:0;mso-width-percent:0;mso-height-percent:0" o:hralign="center" o:hrstd="t" o:hrnoshade="t" o:hr="t" fillcolor="#999" stroked="f"/>
        </w:pict>
      </w:r>
    </w:p>
    <w:p w14:paraId="7F4BB4D6" w14:textId="3BB94D16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>netcdf file:</w:t>
      </w:r>
      <w:ins w:id="9" w:author="Welch, Jessica" w:date="2020-12-02T15:45:00Z">
        <w:r w:rsidR="001136D9">
          <w:rPr>
            <w:rFonts w:ascii="Courier New" w:eastAsia="Times New Roman" w:hAnsi="Courier New" w:cs="Courier New"/>
            <w:sz w:val="15"/>
            <w:szCs w:val="15"/>
          </w:rPr>
          <w:t>~/paleon_reg-env-dri</w:t>
        </w:r>
      </w:ins>
      <w:del w:id="10" w:author="Welch, Jessica" w:date="2020-12-02T15:45:00Z">
        <w:r w:rsidRPr="00D23655" w:rsidDel="001136D9">
          <w:rPr>
            <w:rFonts w:ascii="Courier New" w:eastAsia="Times New Roman" w:hAnsi="Courier New" w:cs="Courier New"/>
            <w:sz w:val="15"/>
            <w:szCs w:val="15"/>
          </w:rPr>
          <w:delText>biome_potential_vegtype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_biome</w:t>
      </w:r>
      <w:ins w:id="11" w:author="Welch, Jessica" w:date="2020-12-02T15:45:00Z">
        <w:r w:rsidR="001136D9">
          <w:rPr>
            <w:rFonts w:ascii="Courier New" w:eastAsia="Times New Roman" w:hAnsi="Courier New" w:cs="Courier New"/>
            <w:sz w:val="15"/>
            <w:szCs w:val="15"/>
          </w:rPr>
          <w:t>_type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>.nc</w:t>
      </w:r>
      <w:ins w:id="12" w:author="Welch, Jessica" w:date="2020-12-02T17:08:00Z">
        <w:r w:rsidR="00034CDC">
          <w:rPr>
            <w:rFonts w:ascii="Courier New" w:eastAsia="Times New Roman" w:hAnsi="Courier New" w:cs="Courier New"/>
            <w:sz w:val="15"/>
            <w:szCs w:val="15"/>
          </w:rPr>
          <w:t>4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 xml:space="preserve"> {</w:t>
      </w:r>
    </w:p>
    <w:p w14:paraId="166563E4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dimensions:</w:t>
      </w:r>
    </w:p>
    <w:p w14:paraId="4AB5D5E7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lon</w:t>
      </w:r>
      <w:del w:id="13" w:author="Welch, Jessica" w:date="2020-10-26T16:48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>gitude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 xml:space="preserve"> = 80;</w:t>
      </w:r>
    </w:p>
    <w:p w14:paraId="3CDBE1F9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lat</w:t>
      </w:r>
      <w:del w:id="14" w:author="Welch, Jessica" w:date="2020-10-26T16:48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>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 xml:space="preserve"> = 30;</w:t>
      </w:r>
    </w:p>
    <w:p w14:paraId="5A78EC3D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variables:</w:t>
      </w:r>
    </w:p>
    <w:p w14:paraId="6C0BD7BE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double lon</w:t>
      </w:r>
      <w:del w:id="15" w:author="Welch, Jessica" w:date="2020-10-26T16:48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>gitude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(lon</w:t>
      </w:r>
      <w:del w:id="16" w:author="Welch, Jessica" w:date="2020-10-26T16:48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>gitude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=80);</w:t>
      </w:r>
    </w:p>
    <w:p w14:paraId="5320FA5F" w14:textId="77777777" w:rsidR="00C13F06" w:rsidRPr="00D23655" w:rsidRDefault="00C13F06" w:rsidP="00C13F06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7" w:author="Welch, Jessica" w:date="2020-10-27T12:41:00Z"/>
          <w:rFonts w:ascii="Courier New" w:eastAsia="Times New Roman" w:hAnsi="Courier New" w:cs="Courier New"/>
          <w:sz w:val="15"/>
          <w:szCs w:val="15"/>
        </w:rPr>
      </w:pPr>
      <w:ins w:id="18" w:author="Welch, Jessica" w:date="2020-10-27T12:41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:standard_name = 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longitude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1FFCDE48" w14:textId="59E47E17" w:rsidR="00C13F06" w:rsidRDefault="00C13F06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9" w:author="Welch, Jessica" w:date="2020-10-27T12:41:00Z"/>
          <w:rFonts w:ascii="Courier New" w:eastAsia="Times New Roman" w:hAnsi="Courier New" w:cs="Courier New"/>
          <w:sz w:val="15"/>
          <w:szCs w:val="15"/>
        </w:rPr>
      </w:pPr>
      <w:ins w:id="20" w:author="Welch, Jessica" w:date="2020-10-27T12:41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:long_name = "longitude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 at center of pixel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";</w:t>
        </w:r>
      </w:ins>
    </w:p>
    <w:p w14:paraId="1D609055" w14:textId="54B0DC36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</w:t>
      </w:r>
      <w:commentRangeStart w:id="21"/>
      <w:r w:rsidRPr="00D23655">
        <w:rPr>
          <w:rFonts w:ascii="Courier New" w:eastAsia="Times New Roman" w:hAnsi="Courier New" w:cs="Courier New"/>
          <w:sz w:val="15"/>
          <w:szCs w:val="15"/>
        </w:rPr>
        <w:t xml:space="preserve">units </w:t>
      </w:r>
      <w:commentRangeEnd w:id="21"/>
      <w:r w:rsidR="004720CF">
        <w:rPr>
          <w:rStyle w:val="CommentReference"/>
        </w:rPr>
        <w:commentReference w:id="21"/>
      </w:r>
      <w:r w:rsidRPr="00D23655">
        <w:rPr>
          <w:rFonts w:ascii="Courier New" w:eastAsia="Times New Roman" w:hAnsi="Courier New" w:cs="Courier New"/>
          <w:sz w:val="15"/>
          <w:szCs w:val="15"/>
        </w:rPr>
        <w:t>= "degrees_east";</w:t>
      </w:r>
    </w:p>
    <w:p w14:paraId="07131DF9" w14:textId="672CA990" w:rsidR="00F94F8A" w:rsidRPr="00D23655" w:rsidDel="00C13F06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2" w:author="Welch, Jessica" w:date="2020-10-27T12:41:00Z"/>
          <w:rFonts w:ascii="Courier New" w:eastAsia="Times New Roman" w:hAnsi="Courier New" w:cs="Courier New"/>
          <w:sz w:val="15"/>
          <w:szCs w:val="15"/>
        </w:rPr>
      </w:pPr>
      <w:del w:id="23" w:author="Welch, Jessica" w:date="2020-10-27T12:41:00Z">
        <w:r w:rsidRPr="00D23655" w:rsidDel="00C13F06">
          <w:rPr>
            <w:rFonts w:ascii="Courier New" w:eastAsia="Times New Roman" w:hAnsi="Courier New" w:cs="Courier New"/>
            <w:sz w:val="15"/>
            <w:szCs w:val="15"/>
          </w:rPr>
          <w:delText xml:space="preserve">      :long_name = "longitude";</w:delText>
        </w:r>
      </w:del>
    </w:p>
    <w:p w14:paraId="03719015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</w:p>
    <w:p w14:paraId="36B13911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double lat</w:t>
      </w:r>
      <w:del w:id="24" w:author="Welch, Jessica" w:date="2020-10-26T16:48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>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(lat</w:t>
      </w:r>
      <w:del w:id="25" w:author="Welch, Jessica" w:date="2020-10-26T16:49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>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=30);</w:t>
      </w:r>
    </w:p>
    <w:p w14:paraId="6C476265" w14:textId="77777777" w:rsidR="00C13F06" w:rsidRPr="00D23655" w:rsidRDefault="00C13F06" w:rsidP="00C13F06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6" w:author="Welch, Jessica" w:date="2020-10-27T12:42:00Z"/>
          <w:rFonts w:ascii="Courier New" w:eastAsia="Times New Roman" w:hAnsi="Courier New" w:cs="Courier New"/>
          <w:sz w:val="15"/>
          <w:szCs w:val="15"/>
        </w:rPr>
      </w:pPr>
      <w:ins w:id="27" w:author="Welch, Jessica" w:date="2020-10-27T12:42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:standard_name = 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latitude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276E0C10" w14:textId="7A8643D7" w:rsidR="00C13F06" w:rsidRDefault="00C13F06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8" w:author="Welch, Jessica" w:date="2020-10-27T12:42:00Z"/>
          <w:rFonts w:ascii="Courier New" w:eastAsia="Times New Roman" w:hAnsi="Courier New" w:cs="Courier New"/>
          <w:sz w:val="15"/>
          <w:szCs w:val="15"/>
        </w:rPr>
      </w:pPr>
      <w:ins w:id="29" w:author="Welch, Jessica" w:date="2020-10-27T12:42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:long_name = "latitude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 at center of pixel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";</w:t>
        </w:r>
      </w:ins>
    </w:p>
    <w:p w14:paraId="47E706EF" w14:textId="6D7E757C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</w:t>
      </w:r>
      <w:commentRangeStart w:id="30"/>
      <w:r w:rsidRPr="00D23655">
        <w:rPr>
          <w:rFonts w:ascii="Courier New" w:eastAsia="Times New Roman" w:hAnsi="Courier New" w:cs="Courier New"/>
          <w:sz w:val="15"/>
          <w:szCs w:val="15"/>
        </w:rPr>
        <w:t xml:space="preserve">units </w:t>
      </w:r>
      <w:commentRangeEnd w:id="30"/>
      <w:r w:rsidR="00C13F06">
        <w:rPr>
          <w:rStyle w:val="CommentReference"/>
        </w:rPr>
        <w:commentReference w:id="30"/>
      </w:r>
      <w:r w:rsidRPr="00D23655">
        <w:rPr>
          <w:rFonts w:ascii="Courier New" w:eastAsia="Times New Roman" w:hAnsi="Courier New" w:cs="Courier New"/>
          <w:sz w:val="15"/>
          <w:szCs w:val="15"/>
        </w:rPr>
        <w:t>= "degrees_north";</w:t>
      </w:r>
    </w:p>
    <w:p w14:paraId="337FDC51" w14:textId="68D75A69" w:rsidR="00F94F8A" w:rsidRPr="00D23655" w:rsidDel="00C13F06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1" w:author="Welch, Jessica" w:date="2020-10-27T12:42:00Z"/>
          <w:rFonts w:ascii="Courier New" w:eastAsia="Times New Roman" w:hAnsi="Courier New" w:cs="Courier New"/>
          <w:sz w:val="15"/>
          <w:szCs w:val="15"/>
        </w:rPr>
      </w:pPr>
      <w:del w:id="32" w:author="Welch, Jessica" w:date="2020-10-27T12:42:00Z">
        <w:r w:rsidRPr="00D23655" w:rsidDel="00C13F06">
          <w:rPr>
            <w:rFonts w:ascii="Courier New" w:eastAsia="Times New Roman" w:hAnsi="Courier New" w:cs="Courier New"/>
            <w:sz w:val="15"/>
            <w:szCs w:val="15"/>
          </w:rPr>
          <w:delText xml:space="preserve">      :long_name = "latitude";</w:delText>
        </w:r>
      </w:del>
    </w:p>
    <w:p w14:paraId="4B33EC56" w14:textId="11952193" w:rsid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3" w:author="Welch, Jessica" w:date="2020-10-27T11:29:00Z"/>
          <w:rFonts w:ascii="Courier New" w:eastAsia="Times New Roman" w:hAnsi="Courier New" w:cs="Courier New"/>
          <w:sz w:val="15"/>
          <w:szCs w:val="15"/>
        </w:rPr>
      </w:pPr>
    </w:p>
    <w:p w14:paraId="42FB3A38" w14:textId="77777777" w:rsidR="001436BC" w:rsidRPr="006153A3" w:rsidRDefault="001436BC" w:rsidP="001436BC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4" w:author="Welch, Jessica" w:date="2020-10-27T11:29:00Z"/>
          <w:rFonts w:ascii="Courier New" w:eastAsia="Times New Roman" w:hAnsi="Courier New" w:cs="Courier New"/>
          <w:sz w:val="15"/>
          <w:szCs w:val="15"/>
        </w:rPr>
      </w:pPr>
      <w:ins w:id="35" w:author="Welch, Jessica" w:date="2020-10-27T11:29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double </w:t>
        </w:r>
        <w:commentRangeStart w:id="36"/>
        <w:r w:rsidRPr="006153A3">
          <w:rPr>
            <w:rFonts w:ascii="Courier New" w:eastAsia="Times New Roman" w:hAnsi="Courier New" w:cs="Courier New"/>
            <w:sz w:val="15"/>
            <w:szCs w:val="15"/>
          </w:rPr>
          <w:t>crs</w:t>
        </w:r>
      </w:ins>
      <w:commentRangeEnd w:id="36"/>
      <w:ins w:id="37" w:author="Welch, Jessica" w:date="2020-10-27T12:43:00Z">
        <w:r w:rsidR="00C13F06">
          <w:rPr>
            <w:rStyle w:val="CommentReference"/>
          </w:rPr>
          <w:commentReference w:id="36"/>
        </w:r>
      </w:ins>
      <w:ins w:id="38" w:author="Welch, Jessica" w:date="2020-10-27T11:29:00Z">
        <w:r w:rsidRPr="006153A3"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4A24F0D7" w14:textId="18CEF121" w:rsidR="00D142E7" w:rsidRDefault="00D142E7" w:rsidP="001436BC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9" w:author="Welch, Jessica" w:date="2020-10-27T12:14:00Z"/>
          <w:rFonts w:ascii="Courier New" w:eastAsia="Times New Roman" w:hAnsi="Courier New" w:cs="Courier New"/>
          <w:sz w:val="15"/>
          <w:szCs w:val="15"/>
        </w:rPr>
      </w:pPr>
      <w:ins w:id="40" w:author="Welch, Jessica" w:date="2020-10-27T12:14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  :long_name = "</w:t>
        </w:r>
      </w:ins>
      <w:ins w:id="41" w:author="Welch, Jessica" w:date="2020-10-28T13:22:00Z">
        <w:r w:rsidR="0002654D">
          <w:rPr>
            <w:rFonts w:ascii="Courier New" w:eastAsia="Times New Roman" w:hAnsi="Courier New" w:cs="Courier New"/>
            <w:sz w:val="15"/>
            <w:szCs w:val="15"/>
          </w:rPr>
          <w:t>coordinate reference system</w:t>
        </w:r>
      </w:ins>
      <w:ins w:id="42" w:author="Welch, Jessica" w:date="2020-10-27T12:14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definition";</w:t>
        </w:r>
      </w:ins>
    </w:p>
    <w:p w14:paraId="3AF53EE0" w14:textId="6A834CC4" w:rsidR="001436BC" w:rsidRPr="006153A3" w:rsidRDefault="001436BC" w:rsidP="001436BC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3" w:author="Welch, Jessica" w:date="2020-10-27T11:29:00Z"/>
          <w:rFonts w:ascii="Courier New" w:eastAsia="Times New Roman" w:hAnsi="Courier New" w:cs="Courier New"/>
          <w:sz w:val="15"/>
          <w:szCs w:val="15"/>
        </w:rPr>
      </w:pPr>
      <w:ins w:id="44" w:author="Welch, Jessica" w:date="2020-10-27T11:29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  :grid_mapping_name = "latitude_longitude";</w:t>
        </w:r>
      </w:ins>
    </w:p>
    <w:p w14:paraId="6D79EA9E" w14:textId="77777777" w:rsidR="001436BC" w:rsidRPr="006153A3" w:rsidRDefault="001436BC" w:rsidP="001436BC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5" w:author="Welch, Jessica" w:date="2020-10-27T11:29:00Z"/>
          <w:rFonts w:ascii="Courier New" w:eastAsia="Times New Roman" w:hAnsi="Courier New" w:cs="Courier New"/>
          <w:sz w:val="15"/>
          <w:szCs w:val="15"/>
        </w:rPr>
      </w:pPr>
      <w:ins w:id="46" w:author="Welch, Jessica" w:date="2020-10-27T11:29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  :longitude_of_prime_meridian = 0.0; // double</w:t>
        </w:r>
      </w:ins>
    </w:p>
    <w:p w14:paraId="792AA808" w14:textId="77777777" w:rsidR="001436BC" w:rsidRPr="006153A3" w:rsidRDefault="001436BC" w:rsidP="001436BC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7" w:author="Welch, Jessica" w:date="2020-10-27T11:29:00Z"/>
          <w:rFonts w:ascii="Courier New" w:eastAsia="Times New Roman" w:hAnsi="Courier New" w:cs="Courier New"/>
          <w:sz w:val="15"/>
          <w:szCs w:val="15"/>
        </w:rPr>
      </w:pPr>
      <w:ins w:id="48" w:author="Welch, Jessica" w:date="2020-10-27T11:29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  :semi_major_axis = 6378137.0; // double</w:t>
        </w:r>
      </w:ins>
    </w:p>
    <w:p w14:paraId="2135B0FD" w14:textId="206E947E" w:rsidR="001436BC" w:rsidRDefault="001436BC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9" w:author="Welch, Jessica" w:date="2020-10-27T11:47:00Z"/>
          <w:rFonts w:ascii="Courier New" w:eastAsia="Times New Roman" w:hAnsi="Courier New" w:cs="Courier New"/>
          <w:sz w:val="15"/>
          <w:szCs w:val="15"/>
        </w:rPr>
      </w:pPr>
      <w:ins w:id="50" w:author="Welch, Jessica" w:date="2020-10-27T11:29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  :inverse_flattening = 298.257223563; // double</w:t>
        </w:r>
      </w:ins>
    </w:p>
    <w:p w14:paraId="26FA4CAE" w14:textId="77777777" w:rsidR="001436BC" w:rsidRPr="00D23655" w:rsidRDefault="001436BC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</w:p>
    <w:p w14:paraId="21FE8213" w14:textId="75A923B5" w:rsidR="00D23655" w:rsidRPr="00D23655" w:rsidDel="00D142E7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51" w:author="Welch, Jessica" w:date="2020-10-27T12:14:00Z"/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</w:t>
      </w:r>
      <w:del w:id="52" w:author="Welch, Jessica" w:date="2020-10-27T11:28:00Z">
        <w:r w:rsidRPr="00D23655" w:rsidDel="001436BC">
          <w:rPr>
            <w:rFonts w:ascii="Courier New" w:eastAsia="Times New Roman" w:hAnsi="Courier New" w:cs="Courier New"/>
            <w:sz w:val="15"/>
            <w:szCs w:val="15"/>
          </w:rPr>
          <w:delText xml:space="preserve">float </w:delText>
        </w:r>
      </w:del>
      <w:commentRangeStart w:id="53"/>
      <w:ins w:id="54" w:author="Welch, Jessica" w:date="2020-12-02T15:46:00Z">
        <w:r w:rsidR="001136D9">
          <w:rPr>
            <w:rFonts w:ascii="Courier New" w:eastAsia="Times New Roman" w:hAnsi="Courier New" w:cs="Courier New"/>
            <w:sz w:val="15"/>
            <w:szCs w:val="15"/>
          </w:rPr>
          <w:t>byte</w:t>
        </w:r>
      </w:ins>
      <w:ins w:id="55" w:author="Welch, Jessica" w:date="2020-10-27T11:28:00Z">
        <w:r w:rsidR="001436BC" w:rsidRPr="00D23655"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commentRangeEnd w:id="53"/>
      <w:ins w:id="56" w:author="Welch, Jessica" w:date="2020-12-02T15:46:00Z">
        <w:r w:rsidR="001136D9">
          <w:rPr>
            <w:rStyle w:val="CommentReference"/>
          </w:rPr>
          <w:commentReference w:id="53"/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>biome(lat</w:t>
      </w:r>
      <w:del w:id="57" w:author="Welch, Jessica" w:date="2020-10-26T16:49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>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=30, lon</w:t>
      </w:r>
      <w:del w:id="58" w:author="Welch, Jessica" w:date="2020-10-26T16:49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>gitude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=80);</w:t>
      </w:r>
    </w:p>
    <w:p w14:paraId="3BD0DCC8" w14:textId="09E9958E" w:rsidR="00D23655" w:rsidRPr="00D23655" w:rsidDel="00A11A1C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59" w:author="Welch, Jessica" w:date="2020-10-27T12:14:00Z"/>
          <w:rFonts w:ascii="Courier New" w:eastAsia="Times New Roman" w:hAnsi="Courier New" w:cs="Courier New"/>
          <w:sz w:val="15"/>
          <w:szCs w:val="15"/>
        </w:rPr>
      </w:pPr>
      <w:del w:id="60" w:author="Welch, Jessica" w:date="2020-10-27T12:14:00Z">
        <w:r w:rsidRPr="00D23655" w:rsidDel="00D142E7">
          <w:rPr>
            <w:rFonts w:ascii="Courier New" w:eastAsia="Times New Roman" w:hAnsi="Courier New" w:cs="Courier New"/>
            <w:sz w:val="15"/>
            <w:szCs w:val="15"/>
          </w:rPr>
          <w:delText xml:space="preserve">      :units = "</w:delText>
        </w:r>
      </w:del>
      <w:del w:id="61" w:author="Welch, Jessica" w:date="2020-10-26T17:00:00Z">
        <w:r w:rsidRPr="00D23655" w:rsidDel="001E45F6">
          <w:rPr>
            <w:rFonts w:ascii="Courier New" w:eastAsia="Times New Roman" w:hAnsi="Courier New" w:cs="Courier New"/>
            <w:sz w:val="15"/>
            <w:szCs w:val="15"/>
          </w:rPr>
          <w:delText>categorical</w:delText>
        </w:r>
      </w:del>
      <w:del w:id="62" w:author="Welch, Jessica" w:date="2020-10-27T12:14:00Z">
        <w:r w:rsidRPr="00D23655" w:rsidDel="00D142E7">
          <w:rPr>
            <w:rFonts w:ascii="Courier New" w:eastAsia="Times New Roman" w:hAnsi="Courier New" w:cs="Courier New"/>
            <w:sz w:val="15"/>
            <w:szCs w:val="15"/>
          </w:rPr>
          <w:delText>";</w:delText>
        </w:r>
      </w:del>
    </w:p>
    <w:p w14:paraId="56B2C23E" w14:textId="54EA69B9" w:rsidR="00D23655" w:rsidRPr="00D23655" w:rsidDel="00261170" w:rsidRDefault="00D23655" w:rsidP="002E1E77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63" w:author="Welch, Jessica" w:date="2020-10-26T16:49:00Z"/>
          <w:rFonts w:ascii="Courier New" w:eastAsia="Times New Roman" w:hAnsi="Courier New" w:cs="Courier New"/>
          <w:sz w:val="15"/>
          <w:szCs w:val="15"/>
        </w:rPr>
      </w:pPr>
      <w:del w:id="64" w:author="Welch, Jessica" w:date="2020-10-27T12:14:00Z">
        <w:r w:rsidRPr="00D23655" w:rsidDel="00A11A1C">
          <w:rPr>
            <w:rFonts w:ascii="Courier New" w:eastAsia="Times New Roman" w:hAnsi="Courier New" w:cs="Courier New"/>
            <w:sz w:val="15"/>
            <w:szCs w:val="15"/>
          </w:rPr>
          <w:delText xml:space="preserve">      :_FillValue = -3.4E38; // double</w:delText>
        </w:r>
      </w:del>
    </w:p>
    <w:p w14:paraId="22D29958" w14:textId="77777777" w:rsidR="00D23655" w:rsidRPr="00D23655" w:rsidRDefault="00D23655" w:rsidP="002E1E77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del w:id="65" w:author="Welch, Jessica" w:date="2020-10-26T16:49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 xml:space="preserve">      :missing_value = -3.4E38; // double</w:delText>
        </w:r>
      </w:del>
    </w:p>
    <w:p w14:paraId="04519020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:long_name = "Biome Classification";</w:t>
      </w:r>
    </w:p>
    <w:p w14:paraId="4812D638" w14:textId="77777777" w:rsidR="00D23655" w:rsidRPr="00D23655" w:rsidDel="00261170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66" w:author="Welch, Jessica" w:date="2020-10-26T16:49:00Z"/>
          <w:rFonts w:ascii="Courier New" w:eastAsia="Times New Roman" w:hAnsi="Courier New" w:cs="Courier New"/>
          <w:sz w:val="15"/>
          <w:szCs w:val="15"/>
        </w:rPr>
      </w:pPr>
      <w:del w:id="67" w:author="Welch, Jessica" w:date="2020-10-26T16:49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 xml:space="preserve">      :projection = "+proj=longlat +datum=WGS84 +ellps=WGS84 +towgs84=0,0,0";</w:delText>
        </w:r>
      </w:del>
    </w:p>
    <w:p w14:paraId="15B0FDD6" w14:textId="77777777" w:rsidR="00D23655" w:rsidRPr="00D23655" w:rsidDel="00261170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68" w:author="Welch, Jessica" w:date="2020-10-26T16:49:00Z"/>
          <w:rFonts w:ascii="Courier New" w:eastAsia="Times New Roman" w:hAnsi="Courier New" w:cs="Courier New"/>
          <w:sz w:val="15"/>
          <w:szCs w:val="15"/>
        </w:rPr>
      </w:pPr>
      <w:del w:id="69" w:author="Welch, Jessica" w:date="2020-10-26T16:49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 xml:space="preserve">      :projection_format = "PROJ.4";</w:delText>
        </w:r>
      </w:del>
    </w:p>
    <w:p w14:paraId="4206A5E7" w14:textId="77777777" w:rsidR="00D23655" w:rsidRPr="00D23655" w:rsidDel="00261170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70" w:author="Welch, Jessica" w:date="2020-10-26T16:49:00Z"/>
          <w:rFonts w:ascii="Courier New" w:eastAsia="Times New Roman" w:hAnsi="Courier New" w:cs="Courier New"/>
          <w:sz w:val="15"/>
          <w:szCs w:val="15"/>
        </w:rPr>
      </w:pPr>
      <w:del w:id="71" w:author="Welch, Jessica" w:date="2020-10-26T16:49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 xml:space="preserve">      :min = 1.0; // double</w:delText>
        </w:r>
      </w:del>
    </w:p>
    <w:p w14:paraId="14175A60" w14:textId="77777777" w:rsidR="00D23655" w:rsidDel="001E45F6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72" w:author="Welch, Jessica" w:date="2020-10-26T16:49:00Z"/>
          <w:rFonts w:ascii="Courier New" w:eastAsia="Times New Roman" w:hAnsi="Courier New" w:cs="Courier New"/>
          <w:sz w:val="15"/>
          <w:szCs w:val="15"/>
        </w:rPr>
      </w:pPr>
      <w:del w:id="73" w:author="Welch, Jessica" w:date="2020-10-26T16:49:00Z">
        <w:r w:rsidRPr="00D23655" w:rsidDel="00261170">
          <w:rPr>
            <w:rFonts w:ascii="Courier New" w:eastAsia="Times New Roman" w:hAnsi="Courier New" w:cs="Courier New"/>
            <w:sz w:val="15"/>
            <w:szCs w:val="15"/>
          </w:rPr>
          <w:delText xml:space="preserve">      :max = 5.0; // double</w:delText>
        </w:r>
      </w:del>
    </w:p>
    <w:p w14:paraId="5EF2C4FA" w14:textId="77777777" w:rsidR="001E45F6" w:rsidRDefault="001E45F6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74" w:author="Welch, Jessica" w:date="2020-10-26T19:01:00Z"/>
          <w:rFonts w:ascii="Courier New" w:eastAsia="Times New Roman" w:hAnsi="Courier New" w:cs="Courier New"/>
          <w:sz w:val="15"/>
          <w:szCs w:val="15"/>
        </w:rPr>
      </w:pPr>
      <w:ins w:id="75" w:author="Welch, Jessica" w:date="2020-10-26T17:00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 w:rsidRPr="001E45F6">
          <w:rPr>
            <w:rFonts w:ascii="Courier New" w:eastAsia="Times New Roman" w:hAnsi="Courier New" w:cs="Courier New"/>
            <w:sz w:val="15"/>
            <w:szCs w:val="15"/>
          </w:rPr>
          <w:t>:grid_mapping = "crs";</w:t>
        </w:r>
      </w:ins>
    </w:p>
    <w:p w14:paraId="227B9C30" w14:textId="626262D7" w:rsidR="00F94F8A" w:rsidRDefault="00F94F8A" w:rsidP="00F94F8A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76" w:author="Welch, Jessica" w:date="2020-10-26T19:01:00Z"/>
          <w:rFonts w:ascii="Courier New" w:eastAsia="Times New Roman" w:hAnsi="Courier New" w:cs="Courier New"/>
          <w:sz w:val="15"/>
          <w:szCs w:val="15"/>
        </w:rPr>
      </w:pPr>
      <w:ins w:id="77" w:author="Welch, Jessica" w:date="2020-10-26T19:01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>
          <w:rPr>
            <w:rFonts w:ascii="Courier New" w:eastAsia="Times New Roman" w:hAnsi="Courier New" w:cs="Courier New"/>
            <w:sz w:val="15"/>
            <w:szCs w:val="15"/>
          </w:rPr>
          <w:t>:</w:t>
        </w:r>
        <w:commentRangeStart w:id="78"/>
        <w:r>
          <w:rPr>
            <w:rFonts w:ascii="Courier New" w:eastAsia="Times New Roman" w:hAnsi="Courier New" w:cs="Courier New"/>
            <w:sz w:val="15"/>
            <w:szCs w:val="15"/>
          </w:rPr>
          <w:t>flag</w:t>
        </w:r>
      </w:ins>
      <w:ins w:id="79" w:author="Welch, Jessica" w:date="2020-10-27T11:28:00Z">
        <w:r w:rsidR="001436BC">
          <w:rPr>
            <w:rFonts w:ascii="Courier New" w:eastAsia="Times New Roman" w:hAnsi="Courier New" w:cs="Courier New"/>
            <w:sz w:val="15"/>
            <w:szCs w:val="15"/>
          </w:rPr>
          <w:t>_values</w:t>
        </w:r>
      </w:ins>
      <w:ins w:id="80" w:author="Welch, Jessica" w:date="2020-10-26T19:01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commentRangeEnd w:id="78"/>
      <w:ins w:id="81" w:author="Welch, Jessica" w:date="2020-10-27T12:44:00Z">
        <w:r w:rsidR="005F37C7">
          <w:rPr>
            <w:rStyle w:val="CommentReference"/>
          </w:rPr>
          <w:commentReference w:id="78"/>
        </w:r>
      </w:ins>
      <w:ins w:id="82" w:author="Welch, Jessica" w:date="2020-10-26T19:01:00Z">
        <w:r>
          <w:rPr>
            <w:rFonts w:ascii="Courier New" w:eastAsia="Times New Roman" w:hAnsi="Courier New" w:cs="Courier New"/>
            <w:sz w:val="15"/>
            <w:szCs w:val="15"/>
          </w:rPr>
          <w:t xml:space="preserve">= 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</w:ins>
      <w:ins w:id="83" w:author="Welch, Jessica" w:date="2020-10-27T11:28:00Z">
        <w:r w:rsidR="001436BC">
          <w:rPr>
            <w:rFonts w:ascii="Courier New" w:eastAsia="Times New Roman" w:hAnsi="Courier New" w:cs="Courier New"/>
            <w:sz w:val="15"/>
            <w:szCs w:val="15"/>
          </w:rPr>
          <w:t>1</w:t>
        </w:r>
      </w:ins>
      <w:ins w:id="84" w:author="Welch, Jessica" w:date="2020-12-02T17:04:00Z">
        <w:r w:rsidR="00034CDC">
          <w:rPr>
            <w:rFonts w:ascii="Courier New" w:eastAsia="Times New Roman" w:hAnsi="Courier New" w:cs="Courier New"/>
            <w:sz w:val="15"/>
            <w:szCs w:val="15"/>
          </w:rPr>
          <w:t>b,</w:t>
        </w:r>
      </w:ins>
      <w:ins w:id="85" w:author="Welch, Jessica" w:date="2020-10-27T11:28:00Z">
        <w:r w:rsidR="001436BC">
          <w:rPr>
            <w:rFonts w:ascii="Courier New" w:eastAsia="Times New Roman" w:hAnsi="Courier New" w:cs="Courier New"/>
            <w:sz w:val="15"/>
            <w:szCs w:val="15"/>
          </w:rPr>
          <w:t xml:space="preserve"> 2</w:t>
        </w:r>
      </w:ins>
      <w:ins w:id="86" w:author="Welch, Jessica" w:date="2020-12-02T17:04:00Z">
        <w:r w:rsidR="00034CDC">
          <w:rPr>
            <w:rFonts w:ascii="Courier New" w:eastAsia="Times New Roman" w:hAnsi="Courier New" w:cs="Courier New"/>
            <w:sz w:val="15"/>
            <w:szCs w:val="15"/>
          </w:rPr>
          <w:t>b</w:t>
        </w:r>
      </w:ins>
      <w:ins w:id="87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,</w:t>
        </w:r>
      </w:ins>
      <w:ins w:id="88" w:author="Welch, Jessica" w:date="2020-10-27T11:28:00Z">
        <w:r w:rsidR="001436BC">
          <w:rPr>
            <w:rFonts w:ascii="Courier New" w:eastAsia="Times New Roman" w:hAnsi="Courier New" w:cs="Courier New"/>
            <w:sz w:val="15"/>
            <w:szCs w:val="15"/>
          </w:rPr>
          <w:t xml:space="preserve"> 3</w:t>
        </w:r>
      </w:ins>
      <w:ins w:id="89" w:author="Welch, Jessica" w:date="2020-12-02T17:04:00Z">
        <w:r w:rsidR="00034CDC">
          <w:rPr>
            <w:rFonts w:ascii="Courier New" w:eastAsia="Times New Roman" w:hAnsi="Courier New" w:cs="Courier New"/>
            <w:sz w:val="15"/>
            <w:szCs w:val="15"/>
          </w:rPr>
          <w:t>b</w:t>
        </w:r>
      </w:ins>
      <w:ins w:id="90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,</w:t>
        </w:r>
      </w:ins>
      <w:ins w:id="91" w:author="Welch, Jessica" w:date="2020-10-27T11:28:00Z">
        <w:r w:rsidR="001436BC">
          <w:rPr>
            <w:rFonts w:ascii="Courier New" w:eastAsia="Times New Roman" w:hAnsi="Courier New" w:cs="Courier New"/>
            <w:sz w:val="15"/>
            <w:szCs w:val="15"/>
          </w:rPr>
          <w:t xml:space="preserve"> 4</w:t>
        </w:r>
      </w:ins>
      <w:ins w:id="92" w:author="Welch, Jessica" w:date="2020-12-02T17:04:00Z">
        <w:r w:rsidR="00034CDC">
          <w:rPr>
            <w:rFonts w:ascii="Courier New" w:eastAsia="Times New Roman" w:hAnsi="Courier New" w:cs="Courier New"/>
            <w:sz w:val="15"/>
            <w:szCs w:val="15"/>
          </w:rPr>
          <w:t>b</w:t>
        </w:r>
      </w:ins>
      <w:ins w:id="93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,</w:t>
        </w:r>
      </w:ins>
      <w:ins w:id="94" w:author="Welch, Jessica" w:date="2020-10-27T11:28:00Z">
        <w:r w:rsidR="001436BC">
          <w:rPr>
            <w:rFonts w:ascii="Courier New" w:eastAsia="Times New Roman" w:hAnsi="Courier New" w:cs="Courier New"/>
            <w:sz w:val="15"/>
            <w:szCs w:val="15"/>
          </w:rPr>
          <w:t xml:space="preserve"> 5</w:t>
        </w:r>
      </w:ins>
      <w:ins w:id="95" w:author="Welch, Jessica" w:date="2020-12-02T17:04:00Z">
        <w:r w:rsidR="00034CDC">
          <w:rPr>
            <w:rFonts w:ascii="Courier New" w:eastAsia="Times New Roman" w:hAnsi="Courier New" w:cs="Courier New"/>
            <w:sz w:val="15"/>
            <w:szCs w:val="15"/>
          </w:rPr>
          <w:t>b</w:t>
        </w:r>
      </w:ins>
      <w:ins w:id="96" w:author="Welch, Jessica" w:date="2020-10-26T19:01:00Z"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7B23B074" w14:textId="5279FCCE" w:rsidR="00F94F8A" w:rsidRPr="00D23655" w:rsidRDefault="00F94F8A" w:rsidP="00F94F8A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97" w:author="Welch, Jessica" w:date="2020-10-26T19:01:00Z"/>
          <w:rFonts w:ascii="Courier New" w:eastAsia="Times New Roman" w:hAnsi="Courier New" w:cs="Courier New"/>
          <w:sz w:val="15"/>
          <w:szCs w:val="15"/>
        </w:rPr>
      </w:pPr>
      <w:ins w:id="98" w:author="Welch, Jessica" w:date="2020-10-26T19:01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>
          <w:rPr>
            <w:rFonts w:ascii="Courier New" w:eastAsia="Times New Roman" w:hAnsi="Courier New" w:cs="Courier New"/>
            <w:sz w:val="15"/>
            <w:szCs w:val="15"/>
          </w:rPr>
          <w:t>:</w:t>
        </w:r>
      </w:ins>
      <w:ins w:id="99" w:author="Welch, Jessica" w:date="2020-10-26T19:02:00Z">
        <w:r>
          <w:rPr>
            <w:rFonts w:ascii="Courier New" w:eastAsia="Times New Roman" w:hAnsi="Courier New" w:cs="Courier New"/>
            <w:sz w:val="15"/>
            <w:szCs w:val="15"/>
          </w:rPr>
          <w:t>flag_meaning</w:t>
        </w:r>
      </w:ins>
      <w:ins w:id="100" w:author="Welch, Jessica" w:date="2020-10-27T11:23:00Z">
        <w:r w:rsidR="002E1E77">
          <w:rPr>
            <w:rFonts w:ascii="Courier New" w:eastAsia="Times New Roman" w:hAnsi="Courier New" w:cs="Courier New"/>
            <w:sz w:val="15"/>
            <w:szCs w:val="15"/>
          </w:rPr>
          <w:t>s</w:t>
        </w:r>
      </w:ins>
      <w:ins w:id="101" w:author="Welch, Jessica" w:date="2020-10-26T19:01:00Z">
        <w:r>
          <w:rPr>
            <w:rFonts w:ascii="Courier New" w:eastAsia="Times New Roman" w:hAnsi="Courier New" w:cs="Courier New"/>
            <w:sz w:val="15"/>
            <w:szCs w:val="15"/>
          </w:rPr>
          <w:t xml:space="preserve"> = 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</w:ins>
      <w:commentRangeStart w:id="102"/>
      <w:ins w:id="103" w:author="Welch, Jessica" w:date="2020-10-27T11:29:00Z">
        <w:r w:rsidR="001436BC" w:rsidRPr="001436BC">
          <w:rPr>
            <w:rFonts w:ascii="Courier New" w:eastAsia="Times New Roman" w:hAnsi="Courier New" w:cs="Courier New"/>
            <w:sz w:val="15"/>
            <w:szCs w:val="15"/>
          </w:rPr>
          <w:t>Broadleaf-Deciduous</w:t>
        </w:r>
      </w:ins>
      <w:ins w:id="104" w:author="Welch, Jessica" w:date="2020-10-27T11:35:00Z">
        <w:r w:rsidR="001436BC">
          <w:rPr>
            <w:rFonts w:ascii="Courier New" w:eastAsia="Times New Roman" w:hAnsi="Courier New" w:cs="Courier New"/>
            <w:sz w:val="15"/>
            <w:szCs w:val="15"/>
          </w:rPr>
          <w:t>_</w:t>
        </w:r>
      </w:ins>
      <w:ins w:id="105" w:author="Welch, Jessica" w:date="2020-10-27T11:29:00Z">
        <w:r w:rsidR="001436BC" w:rsidRPr="001436BC">
          <w:rPr>
            <w:rFonts w:ascii="Courier New" w:eastAsia="Times New Roman" w:hAnsi="Courier New" w:cs="Courier New"/>
            <w:sz w:val="15"/>
            <w:szCs w:val="15"/>
          </w:rPr>
          <w:t>Forest</w:t>
        </w:r>
      </w:ins>
      <w:commentRangeEnd w:id="102"/>
      <w:ins w:id="106" w:author="Welch, Jessica" w:date="2020-10-27T11:44:00Z">
        <w:r w:rsidR="001436BC">
          <w:rPr>
            <w:rStyle w:val="CommentReference"/>
          </w:rPr>
          <w:commentReference w:id="102"/>
        </w:r>
      </w:ins>
      <w:ins w:id="107" w:author="Welch, Jessica" w:date="2020-10-27T11:29:00Z">
        <w:r w:rsidR="001436BC" w:rsidRPr="001436BC">
          <w:rPr>
            <w:rFonts w:ascii="Courier New" w:eastAsia="Times New Roman" w:hAnsi="Courier New" w:cs="Courier New"/>
            <w:sz w:val="15"/>
            <w:szCs w:val="15"/>
          </w:rPr>
          <w:t xml:space="preserve"> Mixed</w:t>
        </w:r>
      </w:ins>
      <w:ins w:id="108" w:author="Welch, Jessica" w:date="2020-10-27T11:35:00Z">
        <w:r w:rsidR="001436BC">
          <w:rPr>
            <w:rFonts w:ascii="Courier New" w:eastAsia="Times New Roman" w:hAnsi="Courier New" w:cs="Courier New"/>
            <w:sz w:val="15"/>
            <w:szCs w:val="15"/>
          </w:rPr>
          <w:t>_</w:t>
        </w:r>
      </w:ins>
      <w:ins w:id="109" w:author="Welch, Jessica" w:date="2020-10-27T11:29:00Z">
        <w:r w:rsidR="001436BC" w:rsidRPr="001436BC">
          <w:rPr>
            <w:rFonts w:ascii="Courier New" w:eastAsia="Times New Roman" w:hAnsi="Courier New" w:cs="Courier New"/>
            <w:sz w:val="15"/>
            <w:szCs w:val="15"/>
          </w:rPr>
          <w:t>Broadleaf-Deciduous</w:t>
        </w:r>
      </w:ins>
      <w:ins w:id="110" w:author="Welch, Jessica" w:date="2020-10-27T11:35:00Z">
        <w:r w:rsidR="001436BC">
          <w:rPr>
            <w:rFonts w:ascii="Courier New" w:eastAsia="Times New Roman" w:hAnsi="Courier New" w:cs="Courier New"/>
            <w:sz w:val="15"/>
            <w:szCs w:val="15"/>
          </w:rPr>
          <w:t>_</w:t>
        </w:r>
      </w:ins>
      <w:ins w:id="111" w:author="Welch, Jessica" w:date="2020-10-27T11:29:00Z">
        <w:r w:rsidR="001436BC" w:rsidRPr="001436BC">
          <w:rPr>
            <w:rFonts w:ascii="Courier New" w:eastAsia="Times New Roman" w:hAnsi="Courier New" w:cs="Courier New"/>
            <w:sz w:val="15"/>
            <w:szCs w:val="15"/>
          </w:rPr>
          <w:t>Needleleaf-Evergreen</w:t>
        </w:r>
        <w:r w:rsidR="001436BC"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  <w:r w:rsidR="001436BC" w:rsidRPr="001436BC">
          <w:rPr>
            <w:rFonts w:ascii="Courier New" w:eastAsia="Times New Roman" w:hAnsi="Courier New" w:cs="Courier New"/>
            <w:sz w:val="15"/>
            <w:szCs w:val="15"/>
          </w:rPr>
          <w:t>Needleleaf-Evergreen</w:t>
        </w:r>
      </w:ins>
      <w:ins w:id="112" w:author="Welch, Jessica" w:date="2020-10-27T11:35:00Z">
        <w:r w:rsidR="001436BC">
          <w:rPr>
            <w:rFonts w:ascii="Courier New" w:eastAsia="Times New Roman" w:hAnsi="Courier New" w:cs="Courier New"/>
            <w:sz w:val="15"/>
            <w:szCs w:val="15"/>
          </w:rPr>
          <w:t>_</w:t>
        </w:r>
      </w:ins>
      <w:ins w:id="113" w:author="Welch, Jessica" w:date="2020-10-27T11:29:00Z">
        <w:r w:rsidR="001436BC" w:rsidRPr="001436BC">
          <w:rPr>
            <w:rFonts w:ascii="Courier New" w:eastAsia="Times New Roman" w:hAnsi="Courier New" w:cs="Courier New"/>
            <w:sz w:val="15"/>
            <w:szCs w:val="15"/>
          </w:rPr>
          <w:t>Forest</w:t>
        </w:r>
      </w:ins>
      <w:ins w:id="114" w:author="Welch, Jessica" w:date="2020-10-27T11:43:00Z">
        <w:r w:rsidR="001436BC"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ins w:id="115" w:author="Welch, Jessica" w:date="2020-10-27T11:29:00Z">
        <w:r w:rsidR="001436BC" w:rsidRPr="001436BC">
          <w:rPr>
            <w:rFonts w:ascii="Courier New" w:eastAsia="Times New Roman" w:hAnsi="Courier New" w:cs="Courier New"/>
            <w:sz w:val="15"/>
            <w:szCs w:val="15"/>
          </w:rPr>
          <w:t>Savanna</w:t>
        </w:r>
      </w:ins>
      <w:ins w:id="116" w:author="Welch, Jessica" w:date="2020-10-27T11:35:00Z">
        <w:r w:rsidR="001436BC">
          <w:rPr>
            <w:rFonts w:ascii="Courier New" w:eastAsia="Times New Roman" w:hAnsi="Courier New" w:cs="Courier New"/>
            <w:sz w:val="15"/>
            <w:szCs w:val="15"/>
          </w:rPr>
          <w:t>_</w:t>
        </w:r>
      </w:ins>
      <w:ins w:id="117" w:author="Welch, Jessica" w:date="2020-10-27T11:29:00Z">
        <w:r w:rsidR="001436BC" w:rsidRPr="001436BC">
          <w:rPr>
            <w:rFonts w:ascii="Courier New" w:eastAsia="Times New Roman" w:hAnsi="Courier New" w:cs="Courier New"/>
            <w:sz w:val="15"/>
            <w:szCs w:val="15"/>
          </w:rPr>
          <w:t>Shrublands Grasslands</w:t>
        </w:r>
      </w:ins>
      <w:ins w:id="118" w:author="Welch, Jessica" w:date="2020-10-26T19:01:00Z"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24E5E080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</w:p>
    <w:p w14:paraId="21E261E6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// global attributes:</w:t>
      </w:r>
    </w:p>
    <w:p w14:paraId="04D26E67" w14:textId="77777777" w:rsidR="00D23655" w:rsidRPr="00D23655" w:rsidDel="00D142E7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19" w:author="Welch, Jessica" w:date="2020-10-27T12:15:00Z"/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:Conventions = "CF-1.</w:t>
      </w:r>
      <w:del w:id="120" w:author="Welch, Jessica" w:date="2020-10-26T16:50:00Z">
        <w:r w:rsidRPr="00D23655" w:rsidDel="006153A3">
          <w:rPr>
            <w:rFonts w:ascii="Courier New" w:eastAsia="Times New Roman" w:hAnsi="Courier New" w:cs="Courier New"/>
            <w:sz w:val="15"/>
            <w:szCs w:val="15"/>
          </w:rPr>
          <w:delText>4</w:delText>
        </w:r>
      </w:del>
      <w:ins w:id="121" w:author="Welch, Jessica" w:date="2020-10-27T11:25:00Z">
        <w:r w:rsidR="002E1E77">
          <w:rPr>
            <w:rFonts w:ascii="Courier New" w:eastAsia="Times New Roman" w:hAnsi="Courier New" w:cs="Courier New"/>
            <w:sz w:val="15"/>
            <w:szCs w:val="15"/>
          </w:rPr>
          <w:t>8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>";</w:t>
      </w:r>
    </w:p>
    <w:p w14:paraId="17E22197" w14:textId="77777777" w:rsidR="00D23655" w:rsidRPr="00D23655" w:rsidDel="006153A3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22" w:author="Welch, Jessica" w:date="2020-10-26T16:51:00Z"/>
          <w:rFonts w:ascii="Courier New" w:eastAsia="Times New Roman" w:hAnsi="Courier New" w:cs="Courier New"/>
          <w:sz w:val="15"/>
          <w:szCs w:val="15"/>
        </w:rPr>
      </w:pPr>
      <w:del w:id="123" w:author="Welch, Jessica" w:date="2020-10-26T16:51:00Z">
        <w:r w:rsidRPr="00D23655" w:rsidDel="006153A3">
          <w:rPr>
            <w:rFonts w:ascii="Courier New" w:eastAsia="Times New Roman" w:hAnsi="Courier New" w:cs="Courier New"/>
            <w:sz w:val="15"/>
            <w:szCs w:val="15"/>
          </w:rPr>
          <w:delText xml:space="preserve">  :created_by = "R, packages ncdf and raster (version 2.4-15)";</w:delText>
        </w:r>
      </w:del>
    </w:p>
    <w:p w14:paraId="377053FB" w14:textId="77777777" w:rsidR="001436BC" w:rsidRDefault="00D23655" w:rsidP="006153A3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24" w:author="Welch, Jessica" w:date="2020-10-27T11:44:00Z"/>
          <w:rFonts w:ascii="Courier New" w:eastAsia="Times New Roman" w:hAnsi="Courier New" w:cs="Courier New"/>
          <w:sz w:val="15"/>
          <w:szCs w:val="15"/>
        </w:rPr>
      </w:pPr>
      <w:del w:id="125" w:author="Welch, Jessica" w:date="2020-10-26T16:51:00Z">
        <w:r w:rsidRPr="00D23655" w:rsidDel="006153A3">
          <w:rPr>
            <w:rFonts w:ascii="Courier New" w:eastAsia="Times New Roman" w:hAnsi="Courier New" w:cs="Courier New"/>
            <w:sz w:val="15"/>
            <w:szCs w:val="15"/>
          </w:rPr>
          <w:delText xml:space="preserve">  :date = "2015-10-10 13:26:33";</w:delText>
        </w:r>
      </w:del>
    </w:p>
    <w:p w14:paraId="067E24FF" w14:textId="380E1431" w:rsidR="006153A3" w:rsidRDefault="006153A3" w:rsidP="006153A3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26" w:author="Welch, Jessica" w:date="2020-10-26T16:50:00Z"/>
          <w:rFonts w:ascii="Courier New" w:eastAsia="Times New Roman" w:hAnsi="Courier New" w:cs="Courier New"/>
          <w:sz w:val="15"/>
          <w:szCs w:val="15"/>
        </w:rPr>
      </w:pPr>
      <w:ins w:id="127" w:author="Welch, Jessica" w:date="2020-10-26T16:50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:</w:t>
        </w:r>
        <w:commentRangeStart w:id="128"/>
        <w:r>
          <w:rPr>
            <w:rFonts w:ascii="Courier New" w:eastAsia="Times New Roman" w:hAnsi="Courier New" w:cs="Courier New"/>
            <w:sz w:val="15"/>
            <w:szCs w:val="15"/>
          </w:rPr>
          <w:t>title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commentRangeEnd w:id="128"/>
      <w:ins w:id="129" w:author="Welch, Jessica" w:date="2020-10-27T12:08:00Z">
        <w:r w:rsidR="00A37DF0">
          <w:rPr>
            <w:rStyle w:val="CommentReference"/>
          </w:rPr>
          <w:commentReference w:id="128"/>
        </w:r>
      </w:ins>
      <w:ins w:id="130" w:author="Welch, Jessica" w:date="2020-10-26T16:50:00Z">
        <w:r w:rsidRPr="00E64223">
          <w:rPr>
            <w:rFonts w:ascii="Courier New" w:eastAsia="Times New Roman" w:hAnsi="Courier New" w:cs="Courier New"/>
            <w:sz w:val="15"/>
            <w:szCs w:val="15"/>
          </w:rPr>
          <w:t>= "</w:t>
        </w:r>
      </w:ins>
      <w:ins w:id="131" w:author="Welch, Jessica" w:date="2020-10-27T12:38:00Z">
        <w:r w:rsidR="00776875">
          <w:rPr>
            <w:rFonts w:ascii="Courier New" w:eastAsia="Times New Roman" w:hAnsi="Courier New" w:cs="Courier New"/>
            <w:sz w:val="15"/>
            <w:szCs w:val="15"/>
          </w:rPr>
          <w:t>Biome Classification</w:t>
        </w:r>
      </w:ins>
      <w:ins w:id="132" w:author="Welch, Jessica" w:date="2020-10-27T16:49:00Z">
        <w:r w:rsidR="0050625A">
          <w:rPr>
            <w:rFonts w:ascii="Courier New" w:eastAsia="Times New Roman" w:hAnsi="Courier New" w:cs="Courier New"/>
            <w:sz w:val="15"/>
            <w:szCs w:val="15"/>
          </w:rPr>
          <w:t xml:space="preserve"> | </w:t>
        </w:r>
      </w:ins>
      <w:ins w:id="133" w:author="Welch, Jessica" w:date="2020-10-27T16:53:00Z">
        <w:r w:rsidR="0050625A">
          <w:rPr>
            <w:rFonts w:ascii="Courier New" w:eastAsia="Times New Roman" w:hAnsi="Courier New" w:cs="Courier New"/>
            <w:sz w:val="15"/>
            <w:szCs w:val="15"/>
          </w:rPr>
          <w:t xml:space="preserve">PalEON </w:t>
        </w:r>
        <w:r w:rsidR="0050625A" w:rsidRPr="0050625A">
          <w:rPr>
            <w:rFonts w:ascii="Courier New" w:eastAsia="Times New Roman" w:hAnsi="Courier New" w:cs="Courier New"/>
            <w:sz w:val="15"/>
            <w:szCs w:val="15"/>
          </w:rPr>
          <w:t>Regional Environmental Drivers</w:t>
        </w:r>
      </w:ins>
      <w:ins w:id="134" w:author="Welch, Jessica" w:date="2020-10-26T16:50:00Z">
        <w:r w:rsidRPr="00E64223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305DF798" w14:textId="6DEFDE19" w:rsidR="006153A3" w:rsidRDefault="006153A3" w:rsidP="006153A3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35" w:author="Welch, Jessica" w:date="2020-10-26T16:50:00Z"/>
          <w:rFonts w:ascii="Courier New" w:eastAsia="Times New Roman" w:hAnsi="Courier New" w:cs="Courier New"/>
          <w:sz w:val="15"/>
          <w:szCs w:val="15"/>
        </w:rPr>
      </w:pPr>
      <w:ins w:id="136" w:author="Welch, Jessica" w:date="2020-10-26T16:50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:</w:t>
        </w:r>
        <w:commentRangeStart w:id="137"/>
        <w:r>
          <w:rPr>
            <w:rFonts w:ascii="Courier New" w:eastAsia="Times New Roman" w:hAnsi="Courier New" w:cs="Courier New"/>
            <w:sz w:val="15"/>
            <w:szCs w:val="15"/>
          </w:rPr>
          <w:t>summary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commentRangeEnd w:id="137"/>
      <w:ins w:id="138" w:author="Welch, Jessica" w:date="2020-10-27T12:08:00Z">
        <w:r w:rsidR="00A37DF0">
          <w:rPr>
            <w:rStyle w:val="CommentReference"/>
          </w:rPr>
          <w:commentReference w:id="137"/>
        </w:r>
      </w:ins>
      <w:ins w:id="139" w:author="Welch, Jessica" w:date="2020-10-26T16:50:00Z">
        <w:r w:rsidRPr="00E64223">
          <w:rPr>
            <w:rFonts w:ascii="Courier New" w:eastAsia="Times New Roman" w:hAnsi="Courier New" w:cs="Courier New"/>
            <w:sz w:val="15"/>
            <w:szCs w:val="15"/>
          </w:rPr>
          <w:t>= "</w:t>
        </w:r>
      </w:ins>
      <w:ins w:id="140" w:author="Welch, Jessica" w:date="2020-10-27T12:01:00Z">
        <w:r w:rsidR="00A37DF0">
          <w:rPr>
            <w:rFonts w:ascii="Courier New" w:eastAsia="Times New Roman" w:hAnsi="Courier New" w:cs="Courier New"/>
            <w:sz w:val="15"/>
            <w:szCs w:val="15"/>
          </w:rPr>
          <w:t xml:space="preserve">A one-time measurement of </w:t>
        </w:r>
      </w:ins>
      <w:ins w:id="141" w:author="Welch, Jessica" w:date="2020-10-27T12:02:00Z">
        <w:r w:rsidR="00A37DF0">
          <w:rPr>
            <w:rFonts w:ascii="Courier New" w:eastAsia="Times New Roman" w:hAnsi="Courier New" w:cs="Courier New"/>
            <w:sz w:val="15"/>
            <w:szCs w:val="15"/>
          </w:rPr>
          <w:t xml:space="preserve">the </w:t>
        </w:r>
        <w:r w:rsidR="00A37DF0" w:rsidRPr="00A37DF0">
          <w:rPr>
            <w:rFonts w:ascii="Courier New" w:eastAsia="Times New Roman" w:hAnsi="Courier New" w:cs="Courier New"/>
            <w:sz w:val="15"/>
            <w:szCs w:val="15"/>
          </w:rPr>
          <w:t>dominant biome type</w:t>
        </w:r>
        <w:r w:rsidR="00A37DF0">
          <w:rPr>
            <w:rFonts w:ascii="Courier New" w:eastAsia="Times New Roman" w:hAnsi="Courier New" w:cs="Courier New"/>
            <w:sz w:val="15"/>
            <w:szCs w:val="15"/>
          </w:rPr>
          <w:t xml:space="preserve"> in each </w:t>
        </w:r>
      </w:ins>
      <w:ins w:id="142" w:author="Welch, Jessica" w:date="2020-10-27T12:03:00Z">
        <w:r w:rsidR="00A37DF0">
          <w:rPr>
            <w:rFonts w:ascii="Courier New" w:eastAsia="Times New Roman" w:hAnsi="Courier New" w:cs="Courier New"/>
            <w:sz w:val="15"/>
            <w:szCs w:val="15"/>
          </w:rPr>
          <w:t>g</w:t>
        </w:r>
      </w:ins>
      <w:ins w:id="143" w:author="Welch, Jessica" w:date="2020-10-27T12:02:00Z">
        <w:r w:rsidR="00A37DF0">
          <w:rPr>
            <w:rFonts w:ascii="Courier New" w:eastAsia="Times New Roman" w:hAnsi="Courier New" w:cs="Courier New"/>
            <w:sz w:val="15"/>
            <w:szCs w:val="15"/>
          </w:rPr>
          <w:t xml:space="preserve">rid cell. The </w:t>
        </w:r>
      </w:ins>
      <w:ins w:id="144" w:author="Welch, Jessica" w:date="2020-10-27T12:03:00Z">
        <w:r w:rsidR="00A37DF0">
          <w:rPr>
            <w:rFonts w:ascii="Courier New" w:eastAsia="Times New Roman" w:hAnsi="Courier New" w:cs="Courier New"/>
            <w:sz w:val="15"/>
            <w:szCs w:val="15"/>
          </w:rPr>
          <w:t>o</w:t>
        </w:r>
      </w:ins>
      <w:ins w:id="145" w:author="Welch, Jessica" w:date="2020-10-27T12:02:00Z">
        <w:r w:rsidR="00A37DF0" w:rsidRPr="00A37DF0">
          <w:rPr>
            <w:rFonts w:ascii="Courier New" w:eastAsia="Times New Roman" w:hAnsi="Courier New" w:cs="Courier New"/>
            <w:sz w:val="15"/>
            <w:szCs w:val="15"/>
          </w:rPr>
          <w:t>riginal biome classification is from SYNMAP (MsTMIP biome driver).</w:t>
        </w:r>
      </w:ins>
      <w:ins w:id="146" w:author="Welch, Jessica" w:date="2020-10-26T16:50:00Z">
        <w:r w:rsidRPr="008178BB">
          <w:rPr>
            <w:rFonts w:ascii="Courier New" w:eastAsia="Times New Roman" w:hAnsi="Courier New" w:cs="Courier New"/>
            <w:sz w:val="15"/>
            <w:szCs w:val="15"/>
          </w:rPr>
          <w:t>";</w:t>
        </w:r>
      </w:ins>
    </w:p>
    <w:p w14:paraId="192F1BFD" w14:textId="7186B25E" w:rsidR="00E640AE" w:rsidRDefault="0089395E" w:rsidP="0089395E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47" w:author="Welch, Jessica" w:date="2020-10-27T12:30:00Z"/>
          <w:rFonts w:ascii="Courier New" w:eastAsia="Times New Roman" w:hAnsi="Courier New" w:cs="Courier New"/>
          <w:sz w:val="15"/>
          <w:szCs w:val="15"/>
        </w:rPr>
      </w:pPr>
      <w:ins w:id="148" w:author="Welch, Jessica" w:date="2020-10-27T12:30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</w:t>
        </w:r>
      </w:ins>
      <w:ins w:id="149" w:author="Welch, Jessica" w:date="2020-10-27T12:23:00Z">
        <w:r w:rsidR="00E640AE">
          <w:rPr>
            <w:rFonts w:ascii="Courier New" w:eastAsia="Times New Roman" w:hAnsi="Courier New" w:cs="Courier New"/>
            <w:sz w:val="15"/>
            <w:szCs w:val="15"/>
          </w:rPr>
          <w:t>:</w:t>
        </w:r>
        <w:commentRangeStart w:id="150"/>
        <w:r w:rsidR="00E640AE">
          <w:rPr>
            <w:rFonts w:ascii="Courier New" w:eastAsia="Times New Roman" w:hAnsi="Courier New" w:cs="Courier New"/>
            <w:sz w:val="15"/>
            <w:szCs w:val="15"/>
          </w:rPr>
          <w:t>comment</w:t>
        </w:r>
      </w:ins>
      <w:commentRangeEnd w:id="150"/>
      <w:ins w:id="151" w:author="Welch, Jessica" w:date="2020-10-27T12:29:00Z">
        <w:r>
          <w:rPr>
            <w:rStyle w:val="CommentReference"/>
          </w:rPr>
          <w:commentReference w:id="150"/>
        </w:r>
      </w:ins>
      <w:ins w:id="152" w:author="Welch, Jessica" w:date="2020-10-27T12:23:00Z">
        <w:r w:rsidR="00E640AE"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ins w:id="153" w:author="Welch, Jessica" w:date="2020-10-27T12:24:00Z">
        <w:r w:rsidR="00E640AE">
          <w:rPr>
            <w:rFonts w:ascii="Courier New" w:eastAsia="Times New Roman" w:hAnsi="Courier New" w:cs="Courier New"/>
            <w:sz w:val="15"/>
            <w:szCs w:val="15"/>
          </w:rPr>
          <w:t xml:space="preserve">= </w:t>
        </w:r>
      </w:ins>
      <w:ins w:id="154" w:author="Welch, Jessica" w:date="2020-10-27T12:25:00Z">
        <w:r w:rsidRPr="00323A37">
          <w:rPr>
            <w:rFonts w:ascii="Courier New" w:eastAsia="Times New Roman" w:hAnsi="Courier New" w:cs="Courier New"/>
            <w:sz w:val="15"/>
            <w:szCs w:val="15"/>
          </w:rPr>
          <w:t>"</w:t>
        </w:r>
      </w:ins>
      <w:ins w:id="155" w:author="Welch, Jessica" w:date="2020-10-27T12:26:00Z">
        <w:r>
          <w:rPr>
            <w:rFonts w:ascii="Courier New" w:eastAsia="Times New Roman" w:hAnsi="Courier New" w:cs="Courier New"/>
            <w:sz w:val="15"/>
            <w:szCs w:val="15"/>
          </w:rPr>
          <w:t xml:space="preserve">The </w:t>
        </w:r>
      </w:ins>
      <w:ins w:id="156" w:author="Welch, Jessica" w:date="2020-10-27T12:25:00Z">
        <w:r w:rsidRPr="0089395E">
          <w:rPr>
            <w:rFonts w:ascii="Courier New" w:eastAsia="Times New Roman" w:hAnsi="Courier New" w:cs="Courier New"/>
            <w:sz w:val="15"/>
            <w:szCs w:val="15"/>
          </w:rPr>
          <w:t>PalEON biome driver is derived from SYNMAP (Jung et al. 2006) which is used by</w:t>
        </w:r>
      </w:ins>
      <w:ins w:id="157" w:author="Welch, Jessica" w:date="2020-10-27T12:26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ins w:id="158" w:author="Welch, Jessica" w:date="2020-10-27T12:25:00Z">
        <w:r w:rsidRPr="0089395E">
          <w:rPr>
            <w:rFonts w:ascii="Courier New" w:eastAsia="Times New Roman" w:hAnsi="Courier New" w:cs="Courier New"/>
            <w:sz w:val="15"/>
            <w:szCs w:val="15"/>
          </w:rPr>
          <w:t>MsTMIP. Crosswalk between SYNMAP and PalEON generally followed previous for Si</w:t>
        </w:r>
      </w:ins>
      <w:ins w:id="159" w:author="Welch, Jessica" w:date="2020-12-02T15:51:00Z">
        <w:r w:rsidR="001136D9">
          <w:rPr>
            <w:rFonts w:ascii="Courier New" w:eastAsia="Times New Roman" w:hAnsi="Courier New" w:cs="Courier New"/>
            <w:sz w:val="15"/>
            <w:szCs w:val="15"/>
          </w:rPr>
          <w:t>B</w:t>
        </w:r>
      </w:ins>
      <w:ins w:id="160" w:author="Welch, Jessica" w:date="2020-10-27T12:25:00Z">
        <w:r w:rsidRPr="0089395E">
          <w:rPr>
            <w:rFonts w:ascii="Courier New" w:eastAsia="Times New Roman" w:hAnsi="Courier New" w:cs="Courier New"/>
            <w:sz w:val="15"/>
            <w:szCs w:val="15"/>
          </w:rPr>
          <w:t>CASA</w:t>
        </w:r>
      </w:ins>
      <w:ins w:id="161" w:author="Welch, Jessica" w:date="2020-10-27T12:27:00Z">
        <w:r>
          <w:rPr>
            <w:rFonts w:ascii="Courier New" w:eastAsia="Times New Roman" w:hAnsi="Courier New" w:cs="Courier New"/>
            <w:sz w:val="15"/>
            <w:szCs w:val="15"/>
          </w:rPr>
          <w:t xml:space="preserve"> (Schaefer et al</w:t>
        </w:r>
      </w:ins>
      <w:ins w:id="162" w:author="Welch, Jessica" w:date="2020-10-27T12:25:00Z">
        <w:r w:rsidRPr="0089395E">
          <w:rPr>
            <w:rFonts w:ascii="Courier New" w:eastAsia="Times New Roman" w:hAnsi="Courier New" w:cs="Courier New"/>
            <w:sz w:val="15"/>
            <w:szCs w:val="15"/>
          </w:rPr>
          <w:t>.</w:t>
        </w:r>
      </w:ins>
      <w:ins w:id="163" w:author="Welch, Jessica" w:date="2020-10-27T12:27:00Z">
        <w:r>
          <w:rPr>
            <w:rFonts w:ascii="Courier New" w:eastAsia="Times New Roman" w:hAnsi="Courier New" w:cs="Courier New"/>
            <w:sz w:val="15"/>
            <w:szCs w:val="15"/>
          </w:rPr>
          <w:t xml:space="preserve"> 2015).</w:t>
        </w:r>
      </w:ins>
      <w:ins w:id="164" w:author="Welch, Jessica" w:date="2020-10-27T12:25:00Z">
        <w:r w:rsidRPr="0089395E">
          <w:rPr>
            <w:rFonts w:ascii="Courier New" w:eastAsia="Times New Roman" w:hAnsi="Courier New" w:cs="Courier New"/>
            <w:sz w:val="15"/>
            <w:szCs w:val="15"/>
          </w:rPr>
          <w:t xml:space="preserve"> SYNMAP-PFT crosswalk was modified from Poulter et al. 2015. In both cases, crops </w:t>
        </w:r>
      </w:ins>
      <w:ins w:id="165" w:author="Welch, Jessica" w:date="2020-10-27T12:26:00Z">
        <w:r>
          <w:rPr>
            <w:rFonts w:ascii="Courier New" w:eastAsia="Times New Roman" w:hAnsi="Courier New" w:cs="Courier New"/>
            <w:sz w:val="15"/>
            <w:szCs w:val="15"/>
          </w:rPr>
          <w:t xml:space="preserve">were </w:t>
        </w:r>
      </w:ins>
      <w:ins w:id="166" w:author="Welch, Jessica" w:date="2020-10-27T12:25:00Z">
        <w:r w:rsidRPr="0089395E">
          <w:rPr>
            <w:rFonts w:ascii="Courier New" w:eastAsia="Times New Roman" w:hAnsi="Courier New" w:cs="Courier New"/>
            <w:sz w:val="15"/>
            <w:szCs w:val="15"/>
          </w:rPr>
          <w:t>equated with grassland and urban area ignored. Mosaic tree-shrub or tree-grass/crop were treated as the corresponding LCCS forest types (&lt;15% forest cover)</w:t>
        </w:r>
      </w:ins>
      <w:ins w:id="167" w:author="Welch, Jessica" w:date="2020-10-27T12:28:00Z">
        <w:r>
          <w:rPr>
            <w:rFonts w:ascii="Courier New" w:eastAsia="Times New Roman" w:hAnsi="Courier New" w:cs="Courier New"/>
            <w:sz w:val="15"/>
            <w:szCs w:val="15"/>
          </w:rPr>
          <w:t xml:space="preserve"> and</w:t>
        </w:r>
      </w:ins>
      <w:ins w:id="168" w:author="Welch, Jessica" w:date="2020-10-27T12:25:00Z">
        <w:r w:rsidRPr="0089395E">
          <w:rPr>
            <w:rFonts w:ascii="Courier New" w:eastAsia="Times New Roman" w:hAnsi="Courier New" w:cs="Courier New"/>
            <w:sz w:val="15"/>
            <w:szCs w:val="15"/>
          </w:rPr>
          <w:t xml:space="preserve"> treat</w:t>
        </w:r>
      </w:ins>
      <w:ins w:id="169" w:author="Welch, Jessica" w:date="2020-10-27T12:28:00Z">
        <w:r>
          <w:rPr>
            <w:rFonts w:ascii="Courier New" w:eastAsia="Times New Roman" w:hAnsi="Courier New" w:cs="Courier New"/>
            <w:sz w:val="15"/>
            <w:szCs w:val="15"/>
          </w:rPr>
          <w:t>ed</w:t>
        </w:r>
      </w:ins>
      <w:ins w:id="170" w:author="Welch, Jessica" w:date="2020-10-27T12:25:00Z">
        <w:r w:rsidRPr="0089395E">
          <w:rPr>
            <w:rFonts w:ascii="Courier New" w:eastAsia="Times New Roman" w:hAnsi="Courier New" w:cs="Courier New"/>
            <w:sz w:val="15"/>
            <w:szCs w:val="15"/>
          </w:rPr>
          <w:t xml:space="preserve"> shrub and grass as equivalent.</w:t>
        </w:r>
      </w:ins>
      <w:ins w:id="171" w:author="Welch, Jessica" w:date="2020-10-27T12:26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ins w:id="172" w:author="Welch, Jessica" w:date="2020-10-27T12:28:00Z">
        <w:r>
          <w:rPr>
            <w:rFonts w:ascii="Courier New" w:eastAsia="Times New Roman" w:hAnsi="Courier New" w:cs="Courier New"/>
            <w:sz w:val="15"/>
            <w:szCs w:val="15"/>
          </w:rPr>
          <w:t>The c</w:t>
        </w:r>
      </w:ins>
      <w:ins w:id="173" w:author="Welch, Jessica" w:date="2020-10-27T12:25:00Z">
        <w:r w:rsidRPr="0089395E">
          <w:rPr>
            <w:rFonts w:ascii="Courier New" w:eastAsia="Times New Roman" w:hAnsi="Courier New" w:cs="Courier New"/>
            <w:sz w:val="15"/>
            <w:szCs w:val="15"/>
          </w:rPr>
          <w:t>urrent product keeps the bare ground cover, and models that do not have bare ground should reallocate that proportion accordingly.</w:t>
        </w:r>
        <w:r w:rsidRPr="00323A37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0348DEC8" w14:textId="53770069" w:rsidR="00EA6AB2" w:rsidRDefault="00EA6AB2" w:rsidP="0089395E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74" w:author="Welch, Jessica" w:date="2020-10-27T12:45:00Z"/>
          <w:rFonts w:ascii="Courier New" w:eastAsia="Times New Roman" w:hAnsi="Courier New" w:cs="Courier New"/>
          <w:sz w:val="15"/>
          <w:szCs w:val="15"/>
        </w:rPr>
      </w:pPr>
      <w:ins w:id="175" w:author="Welch, Jessica" w:date="2020-10-27T12:30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</w:t>
        </w:r>
        <w:r w:rsidRPr="00323A37">
          <w:rPr>
            <w:rFonts w:ascii="Courier New" w:eastAsia="Times New Roman" w:hAnsi="Courier New" w:cs="Courier New"/>
            <w:sz w:val="15"/>
            <w:szCs w:val="15"/>
          </w:rPr>
          <w:t>:</w:t>
        </w:r>
        <w:commentRangeStart w:id="176"/>
        <w:r w:rsidRPr="00323A37">
          <w:rPr>
            <w:rFonts w:ascii="Courier New" w:eastAsia="Times New Roman" w:hAnsi="Courier New" w:cs="Courier New"/>
            <w:sz w:val="15"/>
            <w:szCs w:val="15"/>
          </w:rPr>
          <w:t xml:space="preserve">references </w:t>
        </w:r>
        <w:commentRangeEnd w:id="176"/>
        <w:r>
          <w:rPr>
            <w:rStyle w:val="CommentReference"/>
          </w:rPr>
          <w:commentReference w:id="176"/>
        </w:r>
        <w:r w:rsidRPr="00323A37">
          <w:rPr>
            <w:rFonts w:ascii="Courier New" w:eastAsia="Times New Roman" w:hAnsi="Courier New" w:cs="Courier New"/>
            <w:sz w:val="15"/>
            <w:szCs w:val="15"/>
          </w:rPr>
          <w:t>= "</w:t>
        </w:r>
      </w:ins>
      <w:ins w:id="177" w:author="Welch, Jessica" w:date="2020-10-27T12:31:00Z">
        <w:r>
          <w:rPr>
            <w:rFonts w:ascii="Courier New" w:eastAsia="Times New Roman" w:hAnsi="Courier New" w:cs="Courier New"/>
            <w:sz w:val="15"/>
            <w:szCs w:val="15"/>
          </w:rPr>
          <w:t>Jung et al. 2006</w:t>
        </w:r>
      </w:ins>
      <w:ins w:id="178" w:author="Welch, Jessica" w:date="2020-12-02T15:51:00Z">
        <w:r w:rsidR="001136D9">
          <w:rPr>
            <w:rFonts w:ascii="Courier New" w:eastAsia="Times New Roman" w:hAnsi="Courier New" w:cs="Courier New"/>
            <w:sz w:val="15"/>
            <w:szCs w:val="15"/>
          </w:rPr>
          <w:t>,</w:t>
        </w:r>
      </w:ins>
      <w:ins w:id="179" w:author="Welch, Jessica" w:date="2020-10-27T12:31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begin"/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 HYPERLINK "</w:instrText>
        </w:r>
        <w:r w:rsidRPr="00A37DF0">
          <w:rPr>
            <w:rFonts w:ascii="Courier New" w:eastAsia="Times New Roman" w:hAnsi="Courier New" w:cs="Courier New"/>
            <w:sz w:val="15"/>
            <w:szCs w:val="15"/>
          </w:rPr>
          <w:instrText>https://doi.org/10.1016/j.rse.2006.01.020</w:instrText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" </w:instrTex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separate"/>
        </w:r>
        <w:r w:rsidRPr="00885046">
          <w:rPr>
            <w:rStyle w:val="Hyperlink"/>
            <w:rFonts w:ascii="Courier New" w:eastAsia="Times New Roman" w:hAnsi="Courier New" w:cs="Courier New"/>
            <w:sz w:val="15"/>
            <w:szCs w:val="15"/>
          </w:rPr>
          <w:t>https://doi.org/10.1016/j.rse.2006.01.020</w: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end"/>
        </w:r>
      </w:ins>
      <w:ins w:id="180" w:author="Welch, Jessica" w:date="2020-12-02T15:51:00Z">
        <w:r w:rsidR="001136D9">
          <w:rPr>
            <w:rFonts w:ascii="Courier New" w:eastAsia="Times New Roman" w:hAnsi="Courier New" w:cs="Courier New"/>
            <w:sz w:val="15"/>
            <w:szCs w:val="15"/>
          </w:rPr>
          <w:t>;</w:t>
        </w:r>
      </w:ins>
      <w:ins w:id="181" w:author="Welch, Jessica" w:date="2020-10-27T12:31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ins w:id="182" w:author="Welch, Jessica" w:date="2020-10-27T12:30:00Z">
        <w:r>
          <w:rPr>
            <w:rFonts w:ascii="Courier New" w:eastAsia="Times New Roman" w:hAnsi="Courier New" w:cs="Courier New"/>
            <w:sz w:val="15"/>
            <w:szCs w:val="15"/>
          </w:rPr>
          <w:t>Schaefer et al. 2014</w:t>
        </w:r>
      </w:ins>
      <w:ins w:id="183" w:author="Welch, Jessica" w:date="2020-12-02T15:51:00Z">
        <w:r w:rsidR="001136D9">
          <w:rPr>
            <w:rFonts w:ascii="Courier New" w:eastAsia="Times New Roman" w:hAnsi="Courier New" w:cs="Courier New"/>
            <w:sz w:val="15"/>
            <w:szCs w:val="15"/>
          </w:rPr>
          <w:t>,</w:t>
        </w:r>
      </w:ins>
      <w:ins w:id="184" w:author="Welch, Jessica" w:date="2020-10-27T12:30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ins w:id="185" w:author="Welch, Jessica" w:date="2020-10-27T12:31:00Z">
        <w:r>
          <w:rPr>
            <w:rFonts w:ascii="Courier New" w:eastAsia="Times New Roman" w:hAnsi="Courier New" w:cs="Courier New"/>
            <w:sz w:val="15"/>
            <w:szCs w:val="15"/>
          </w:rPr>
          <w:fldChar w:fldCharType="begin"/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 HYPERLINK "</w:instrText>
        </w:r>
      </w:ins>
      <w:ins w:id="186" w:author="Welch, Jessica" w:date="2020-10-27T12:30:00Z">
        <w:r w:rsidRPr="00A37DF0">
          <w:rPr>
            <w:rFonts w:ascii="Courier New" w:eastAsia="Times New Roman" w:hAnsi="Courier New" w:cs="Courier New"/>
            <w:sz w:val="15"/>
            <w:szCs w:val="15"/>
          </w:rPr>
          <w:instrText>https://doi.org/10.3334/ORNLDAAC/1220</w:instrText>
        </w:r>
      </w:ins>
      <w:ins w:id="187" w:author="Welch, Jessica" w:date="2020-10-27T12:31:00Z">
        <w:r>
          <w:rPr>
            <w:rFonts w:ascii="Courier New" w:eastAsia="Times New Roman" w:hAnsi="Courier New" w:cs="Courier New"/>
            <w:sz w:val="15"/>
            <w:szCs w:val="15"/>
          </w:rPr>
          <w:instrText xml:space="preserve">" </w:instrTex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separate"/>
        </w:r>
      </w:ins>
      <w:ins w:id="188" w:author="Welch, Jessica" w:date="2020-10-27T12:30:00Z">
        <w:r w:rsidRPr="00885046">
          <w:rPr>
            <w:rStyle w:val="Hyperlink"/>
            <w:rFonts w:ascii="Courier New" w:eastAsia="Times New Roman" w:hAnsi="Courier New" w:cs="Courier New"/>
            <w:sz w:val="15"/>
            <w:szCs w:val="15"/>
          </w:rPr>
          <w:t>https://doi.org/10.3334/ORNLDAAC/1220</w:t>
        </w:r>
      </w:ins>
      <w:ins w:id="189" w:author="Welch, Jessica" w:date="2020-10-27T12:31:00Z">
        <w:r>
          <w:rPr>
            <w:rFonts w:ascii="Courier New" w:eastAsia="Times New Roman" w:hAnsi="Courier New" w:cs="Courier New"/>
            <w:sz w:val="15"/>
            <w:szCs w:val="15"/>
          </w:rPr>
          <w:fldChar w:fldCharType="end"/>
        </w:r>
      </w:ins>
      <w:ins w:id="190" w:author="Welch, Jessica" w:date="2020-12-02T15:51:00Z">
        <w:r w:rsidR="001136D9">
          <w:rPr>
            <w:rFonts w:ascii="Courier New" w:eastAsia="Times New Roman" w:hAnsi="Courier New" w:cs="Courier New"/>
            <w:sz w:val="15"/>
            <w:szCs w:val="15"/>
          </w:rPr>
          <w:t>;</w:t>
        </w:r>
      </w:ins>
      <w:ins w:id="191" w:author="Welch, Jessica" w:date="2020-10-27T12:31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ins w:id="192" w:author="Welch, Jessica" w:date="2020-10-27T12:30:00Z">
        <w:r>
          <w:rPr>
            <w:rFonts w:ascii="Courier New" w:eastAsia="Times New Roman" w:hAnsi="Courier New" w:cs="Courier New"/>
            <w:sz w:val="15"/>
            <w:szCs w:val="15"/>
          </w:rPr>
          <w:t>Poulter et al. 2015</w:t>
        </w:r>
      </w:ins>
      <w:ins w:id="193" w:author="Welch, Jessica" w:date="2020-12-02T15:51:00Z">
        <w:r w:rsidR="001136D9">
          <w:rPr>
            <w:rFonts w:ascii="Courier New" w:eastAsia="Times New Roman" w:hAnsi="Courier New" w:cs="Courier New"/>
            <w:sz w:val="15"/>
            <w:szCs w:val="15"/>
          </w:rPr>
          <w:t>,</w:t>
        </w:r>
      </w:ins>
      <w:ins w:id="194" w:author="Welch, Jessica" w:date="2020-10-27T12:30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begin"/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 HYPERLINK "</w:instrText>
        </w:r>
        <w:r w:rsidRPr="00A37DF0">
          <w:rPr>
            <w:rFonts w:ascii="Courier New" w:eastAsia="Times New Roman" w:hAnsi="Courier New" w:cs="Courier New"/>
            <w:sz w:val="15"/>
            <w:szCs w:val="15"/>
          </w:rPr>
          <w:instrText>https://doi.org/10.5194/gmd-8-2315-2015</w:instrText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" </w:instrTex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separate"/>
        </w:r>
        <w:r w:rsidRPr="00885046">
          <w:rPr>
            <w:rStyle w:val="Hyperlink"/>
            <w:rFonts w:ascii="Courier New" w:eastAsia="Times New Roman" w:hAnsi="Courier New" w:cs="Courier New"/>
            <w:sz w:val="15"/>
            <w:szCs w:val="15"/>
          </w:rPr>
          <w:t>https://doi.org/10.5194/gmd-8-2315-2015</w: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end"/>
        </w:r>
        <w:r w:rsidRPr="00323A37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1790F99C" w14:textId="2F7280EE" w:rsidR="00467CF3" w:rsidRDefault="00467CF3" w:rsidP="00467CF3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95" w:author="Welch, Jessica" w:date="2020-10-27T12:45:00Z"/>
          <w:rFonts w:ascii="Courier New" w:eastAsia="Times New Roman" w:hAnsi="Courier New" w:cs="Courier New"/>
          <w:sz w:val="15"/>
          <w:szCs w:val="15"/>
        </w:rPr>
      </w:pPr>
      <w:commentRangeStart w:id="196"/>
      <w:ins w:id="197" w:author="Welch, Jessica" w:date="2020-10-27T12:45:00Z">
        <w:r>
          <w:rPr>
            <w:rFonts w:ascii="Courier New" w:eastAsia="Times New Roman" w:hAnsi="Courier New" w:cs="Courier New"/>
            <w:sz w:val="15"/>
            <w:szCs w:val="15"/>
          </w:rPr>
          <w:t xml:space="preserve">  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>:</w:t>
        </w:r>
        <w:r>
          <w:rPr>
            <w:rFonts w:ascii="Courier New" w:eastAsia="Times New Roman" w:hAnsi="Courier New" w:cs="Courier New"/>
            <w:sz w:val="15"/>
            <w:szCs w:val="15"/>
          </w:rPr>
          <w:t>publisher_name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= "</w:t>
        </w:r>
        <w:r w:rsidRPr="00431699">
          <w:rPr>
            <w:rFonts w:ascii="Courier New" w:eastAsia="Times New Roman" w:hAnsi="Courier New" w:cs="Courier New"/>
            <w:sz w:val="15"/>
            <w:szCs w:val="15"/>
          </w:rPr>
          <w:t>Oak Ridge National Laboratory Distributed Active Archive Center (</w:t>
        </w:r>
      </w:ins>
      <w:ins w:id="198" w:author="Welch, Jessica" w:date="2020-12-02T15:47:00Z">
        <w:r w:rsidR="001136D9">
          <w:rPr>
            <w:rFonts w:ascii="Courier New" w:eastAsia="Times New Roman" w:hAnsi="Courier New" w:cs="Courier New"/>
            <w:sz w:val="15"/>
            <w:szCs w:val="15"/>
          </w:rPr>
          <w:t xml:space="preserve">ORNL </w:t>
        </w:r>
      </w:ins>
      <w:ins w:id="199" w:author="Welch, Jessica" w:date="2020-10-27T12:45:00Z">
        <w:r w:rsidRPr="00431699">
          <w:rPr>
            <w:rFonts w:ascii="Courier New" w:eastAsia="Times New Roman" w:hAnsi="Courier New" w:cs="Courier New"/>
            <w:sz w:val="15"/>
            <w:szCs w:val="15"/>
          </w:rPr>
          <w:t>DAAC)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2FC491CE" w14:textId="77777777" w:rsidR="00467CF3" w:rsidRDefault="00467CF3" w:rsidP="00467CF3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00" w:author="Welch, Jessica" w:date="2020-10-27T12:45:00Z"/>
          <w:rFonts w:ascii="Courier New" w:eastAsia="Times New Roman" w:hAnsi="Courier New" w:cs="Courier New"/>
          <w:sz w:val="15"/>
          <w:szCs w:val="15"/>
        </w:rPr>
      </w:pPr>
      <w:ins w:id="201" w:author="Welch, Jessica" w:date="2020-10-27T12:45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:</w:t>
        </w:r>
        <w:r>
          <w:rPr>
            <w:rFonts w:ascii="Courier New" w:eastAsia="Times New Roman" w:hAnsi="Courier New" w:cs="Courier New"/>
            <w:sz w:val="15"/>
            <w:szCs w:val="15"/>
          </w:rPr>
          <w:t>publisher_url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= "</w:t>
        </w:r>
        <w:r w:rsidRPr="00431699">
          <w:rPr>
            <w:rFonts w:ascii="Courier New" w:eastAsia="Times New Roman" w:hAnsi="Courier New" w:cs="Courier New"/>
            <w:sz w:val="15"/>
            <w:szCs w:val="15"/>
          </w:rPr>
          <w:t>https://daac.ornl.gov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070E6A7B" w14:textId="05D6E67D" w:rsidR="00467CF3" w:rsidRPr="00D23655" w:rsidRDefault="00467CF3" w:rsidP="0089395E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ins w:id="202" w:author="Welch, Jessica" w:date="2020-10-27T12:45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:</w:t>
        </w:r>
        <w:r>
          <w:rPr>
            <w:rFonts w:ascii="Courier New" w:eastAsia="Times New Roman" w:hAnsi="Courier New" w:cs="Courier New"/>
            <w:sz w:val="15"/>
            <w:szCs w:val="15"/>
          </w:rPr>
          <w:t>publisher_email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= "</w:t>
        </w:r>
        <w:r w:rsidRPr="00431699">
          <w:rPr>
            <w:rFonts w:ascii="Courier New" w:eastAsia="Times New Roman" w:hAnsi="Courier New" w:cs="Courier New"/>
            <w:sz w:val="15"/>
            <w:szCs w:val="15"/>
          </w:rPr>
          <w:t>uso@daac.ornl.gov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  <w:commentRangeEnd w:id="196"/>
        <w:r>
          <w:rPr>
            <w:rStyle w:val="CommentReference"/>
          </w:rPr>
          <w:commentReference w:id="196"/>
        </w:r>
      </w:ins>
    </w:p>
    <w:p w14:paraId="24F2C4FE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>}</w:t>
      </w:r>
    </w:p>
    <w:p w14:paraId="107C1BA5" w14:textId="77777777" w:rsidR="00D23655" w:rsidRDefault="00D23655">
      <w:r>
        <w:br w:type="page"/>
      </w:r>
    </w:p>
    <w:p w14:paraId="043D347B" w14:textId="0078CBE0" w:rsidR="00D23655" w:rsidRPr="00D23655" w:rsidRDefault="00D23655" w:rsidP="00D23655">
      <w:pPr>
        <w:spacing w:before="100" w:beforeAutospacing="1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D23655">
        <w:rPr>
          <w:rFonts w:ascii="Arial" w:eastAsia="Times New Roman" w:hAnsi="Arial" w:cs="Arial"/>
          <w:b/>
          <w:bCs/>
          <w:sz w:val="18"/>
          <w:szCs w:val="18"/>
        </w:rPr>
        <w:lastRenderedPageBreak/>
        <w:t>File "</w:t>
      </w:r>
      <w:ins w:id="203" w:author="Welch, Jessica" w:date="2020-10-26T17:06:00Z">
        <w:r w:rsidR="0061211C">
          <w:rPr>
            <w:rFonts w:ascii="Arial" w:eastAsia="Times New Roman" w:hAnsi="Arial" w:cs="Arial"/>
            <w:b/>
            <w:bCs/>
            <w:sz w:val="18"/>
            <w:szCs w:val="18"/>
          </w:rPr>
          <w:t>paleon_</w:t>
        </w:r>
      </w:ins>
      <w:ins w:id="204" w:author="Welch, Jessica" w:date="2020-10-28T12:46:00Z">
        <w:r w:rsidR="00E309CE">
          <w:rPr>
            <w:rFonts w:ascii="Arial" w:eastAsia="Times New Roman" w:hAnsi="Arial" w:cs="Arial"/>
            <w:b/>
            <w:bCs/>
            <w:sz w:val="18"/>
            <w:szCs w:val="18"/>
          </w:rPr>
          <w:t xml:space="preserve">reg-env-dri </w:t>
        </w:r>
      </w:ins>
      <w:r w:rsidRPr="00D23655">
        <w:rPr>
          <w:rFonts w:ascii="Arial" w:eastAsia="Times New Roman" w:hAnsi="Arial" w:cs="Arial"/>
          <w:b/>
          <w:bCs/>
          <w:sz w:val="18"/>
          <w:szCs w:val="18"/>
        </w:rPr>
        <w:t>biome_</w:t>
      </w:r>
      <w:del w:id="205" w:author="Welch, Jessica" w:date="2020-10-28T12:46:00Z">
        <w:r w:rsidRPr="00D23655" w:rsidDel="00E309CE">
          <w:rPr>
            <w:rFonts w:ascii="Arial" w:eastAsia="Times New Roman" w:hAnsi="Arial" w:cs="Arial"/>
            <w:b/>
            <w:bCs/>
            <w:sz w:val="18"/>
            <w:szCs w:val="18"/>
          </w:rPr>
          <w:delText>potential_</w:delText>
        </w:r>
      </w:del>
      <w:del w:id="206" w:author="Welch, Jessica" w:date="2020-10-26T17:06:00Z">
        <w:r w:rsidRPr="00D23655" w:rsidDel="0061211C">
          <w:rPr>
            <w:rFonts w:ascii="Arial" w:eastAsia="Times New Roman" w:hAnsi="Arial" w:cs="Arial"/>
            <w:b/>
            <w:bCs/>
            <w:sz w:val="18"/>
            <w:szCs w:val="18"/>
          </w:rPr>
          <w:delText>vegtype_</w:delText>
        </w:r>
      </w:del>
      <w:r w:rsidRPr="00D23655">
        <w:rPr>
          <w:rFonts w:ascii="Arial" w:eastAsia="Times New Roman" w:hAnsi="Arial" w:cs="Arial"/>
          <w:b/>
          <w:bCs/>
          <w:sz w:val="18"/>
          <w:szCs w:val="18"/>
        </w:rPr>
        <w:t>pft</w:t>
      </w:r>
      <w:del w:id="207" w:author="Welch, Jessica" w:date="2020-10-26T17:07:00Z">
        <w:r w:rsidRPr="00D23655" w:rsidDel="0061211C">
          <w:rPr>
            <w:rFonts w:ascii="Arial" w:eastAsia="Times New Roman" w:hAnsi="Arial" w:cs="Arial"/>
            <w:b/>
            <w:bCs/>
            <w:sz w:val="18"/>
            <w:szCs w:val="18"/>
          </w:rPr>
          <w:delText>_fraction</w:delText>
        </w:r>
      </w:del>
      <w:r w:rsidRPr="00D23655">
        <w:rPr>
          <w:rFonts w:ascii="Arial" w:eastAsia="Times New Roman" w:hAnsi="Arial" w:cs="Arial"/>
          <w:b/>
          <w:bCs/>
          <w:sz w:val="18"/>
          <w:szCs w:val="18"/>
        </w:rPr>
        <w:t>.nc</w:t>
      </w:r>
      <w:ins w:id="208" w:author="Welch, Jessica" w:date="2020-12-02T17:08:00Z">
        <w:r w:rsidR="00034CDC">
          <w:rPr>
            <w:rFonts w:ascii="Arial" w:eastAsia="Times New Roman" w:hAnsi="Arial" w:cs="Arial"/>
            <w:b/>
            <w:bCs/>
            <w:sz w:val="18"/>
            <w:szCs w:val="18"/>
          </w:rPr>
          <w:t>4</w:t>
        </w:r>
      </w:ins>
      <w:r w:rsidRPr="00D23655">
        <w:rPr>
          <w:rFonts w:ascii="Arial" w:eastAsia="Times New Roman" w:hAnsi="Arial" w:cs="Arial"/>
          <w:b/>
          <w:bCs/>
          <w:sz w:val="18"/>
          <w:szCs w:val="18"/>
        </w:rPr>
        <w:t xml:space="preserve">" </w:t>
      </w:r>
    </w:p>
    <w:p w14:paraId="3B12F441" w14:textId="0DE09058" w:rsidR="00D23655" w:rsidRPr="00D23655" w:rsidRDefault="00D23655" w:rsidP="00D23655">
      <w:pPr>
        <w:spacing w:before="100" w:beforeAutospacing="1" w:after="100" w:afterAutospacing="1"/>
        <w:rPr>
          <w:rFonts w:ascii="Arial" w:eastAsia="Times New Roman" w:hAnsi="Arial" w:cs="Arial"/>
          <w:sz w:val="15"/>
          <w:szCs w:val="15"/>
        </w:rPr>
      </w:pPr>
      <w:r w:rsidRPr="00D23655">
        <w:rPr>
          <w:rFonts w:ascii="Arial" w:eastAsia="Times New Roman" w:hAnsi="Arial" w:cs="Arial"/>
          <w:sz w:val="15"/>
          <w:szCs w:val="15"/>
        </w:rPr>
        <w:t xml:space="preserve">File type: </w:t>
      </w:r>
      <w:ins w:id="209" w:author="Welch, Jessica" w:date="2020-12-02T17:08:00Z">
        <w:r w:rsidR="00034CDC" w:rsidRPr="00034CDC">
          <w:rPr>
            <w:rFonts w:ascii="Arial" w:eastAsia="Times New Roman" w:hAnsi="Arial" w:cs="Arial"/>
            <w:sz w:val="15"/>
            <w:szCs w:val="15"/>
          </w:rPr>
          <w:t>Hierarchical Data Format, version 5</w:t>
        </w:r>
      </w:ins>
      <w:del w:id="210" w:author="Welch, Jessica" w:date="2020-10-26T19:00:00Z">
        <w:r w:rsidRPr="00D23655" w:rsidDel="00B848A6">
          <w:rPr>
            <w:rFonts w:ascii="Arial" w:eastAsia="Times New Roman" w:hAnsi="Arial" w:cs="Arial"/>
            <w:sz w:val="15"/>
            <w:szCs w:val="15"/>
          </w:rPr>
          <w:delText xml:space="preserve">NetCDF-3/CDM </w:delText>
        </w:r>
      </w:del>
    </w:p>
    <w:p w14:paraId="61312379" w14:textId="77777777" w:rsidR="00D23655" w:rsidRPr="00D23655" w:rsidRDefault="00042C39" w:rsidP="00D236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E933105">
          <v:rect id="_x0000_i1025" alt="" style="width:468pt;height:.05pt;mso-width-percent:0;mso-height-percent:0;mso-width-percent:0;mso-height-percent:0" o:hralign="center" o:hrstd="t" o:hrnoshade="t" o:hr="t" fillcolor="#999" stroked="f"/>
        </w:pict>
      </w:r>
    </w:p>
    <w:p w14:paraId="352ACC33" w14:textId="72A41F01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>netcdf file:</w:t>
      </w:r>
      <w:ins w:id="211" w:author="Welch, Jessica" w:date="2020-12-02T15:48:00Z">
        <w:r w:rsidR="001136D9">
          <w:rPr>
            <w:rFonts w:ascii="Courier New" w:eastAsia="Times New Roman" w:hAnsi="Courier New" w:cs="Courier New"/>
            <w:sz w:val="15"/>
            <w:szCs w:val="15"/>
          </w:rPr>
          <w:t>~/paleon_reg-env-dri_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>biome_</w:t>
      </w:r>
      <w:del w:id="212" w:author="Welch, Jessica" w:date="2020-12-02T15:48:00Z">
        <w:r w:rsidRPr="00D23655" w:rsidDel="001136D9">
          <w:rPr>
            <w:rFonts w:ascii="Courier New" w:eastAsia="Times New Roman" w:hAnsi="Courier New" w:cs="Courier New"/>
            <w:sz w:val="15"/>
            <w:szCs w:val="15"/>
          </w:rPr>
          <w:delText>potential_vegtype_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pft</w:t>
      </w:r>
      <w:del w:id="213" w:author="Welch, Jessica" w:date="2020-12-02T15:48:00Z">
        <w:r w:rsidRPr="00D23655" w:rsidDel="001136D9">
          <w:rPr>
            <w:rFonts w:ascii="Courier New" w:eastAsia="Times New Roman" w:hAnsi="Courier New" w:cs="Courier New"/>
            <w:sz w:val="15"/>
            <w:szCs w:val="15"/>
          </w:rPr>
          <w:delText>_fraction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.nc</w:t>
      </w:r>
      <w:ins w:id="214" w:author="Welch, Jessica" w:date="2020-12-02T17:08:00Z">
        <w:r w:rsidR="00034CDC">
          <w:rPr>
            <w:rFonts w:ascii="Courier New" w:eastAsia="Times New Roman" w:hAnsi="Courier New" w:cs="Courier New"/>
            <w:sz w:val="15"/>
            <w:szCs w:val="15"/>
          </w:rPr>
          <w:t>4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 xml:space="preserve"> {</w:t>
      </w:r>
    </w:p>
    <w:p w14:paraId="45E881F1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dimensions:</w:t>
      </w:r>
    </w:p>
    <w:p w14:paraId="03CDC3FC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lon</w:t>
      </w:r>
      <w:del w:id="215" w:author="Welch, Jessica" w:date="2020-10-26T17:01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>gitude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 xml:space="preserve"> = 80;</w:t>
      </w:r>
    </w:p>
    <w:p w14:paraId="07E44E53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lat</w:t>
      </w:r>
      <w:del w:id="216" w:author="Welch, Jessica" w:date="2020-10-26T17:01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>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 xml:space="preserve"> = 30;</w:t>
      </w:r>
    </w:p>
    <w:p w14:paraId="5C9D8D55" w14:textId="3605341C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pft = </w:t>
      </w:r>
      <w:del w:id="217" w:author="Welch, Jessica" w:date="2020-10-28T13:21:00Z">
        <w:r w:rsidRPr="00D23655" w:rsidDel="00E309CE">
          <w:rPr>
            <w:rFonts w:ascii="Courier New" w:eastAsia="Times New Roman" w:hAnsi="Courier New" w:cs="Courier New"/>
            <w:sz w:val="15"/>
            <w:szCs w:val="15"/>
          </w:rPr>
          <w:delText>UNLIMITED;   // (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10</w:t>
      </w:r>
      <w:del w:id="218" w:author="Welch, Jessica" w:date="2020-10-28T13:21:00Z">
        <w:r w:rsidRPr="00D23655" w:rsidDel="001738AF">
          <w:rPr>
            <w:rFonts w:ascii="Courier New" w:eastAsia="Times New Roman" w:hAnsi="Courier New" w:cs="Courier New"/>
            <w:sz w:val="15"/>
            <w:szCs w:val="15"/>
          </w:rPr>
          <w:delText xml:space="preserve"> currently)</w:delText>
        </w:r>
      </w:del>
      <w:ins w:id="219" w:author="Welch, Jessica" w:date="2020-10-28T13:21:00Z">
        <w:r w:rsidR="001738AF"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2343E526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variables:</w:t>
      </w:r>
    </w:p>
    <w:p w14:paraId="7EBAB286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double lon</w:t>
      </w:r>
      <w:del w:id="220" w:author="Welch, Jessica" w:date="2020-10-26T17:01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>gitude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(lon</w:t>
      </w:r>
      <w:del w:id="221" w:author="Welch, Jessica" w:date="2020-10-26T17:01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>gitude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=80);</w:t>
      </w:r>
    </w:p>
    <w:p w14:paraId="58104FF5" w14:textId="737F28DE" w:rsidR="00637E03" w:rsidRDefault="00637E03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22" w:author="Welch, Jessica" w:date="2020-10-27T12:16:00Z"/>
          <w:rFonts w:ascii="Courier New" w:eastAsia="Times New Roman" w:hAnsi="Courier New" w:cs="Courier New"/>
          <w:sz w:val="15"/>
          <w:szCs w:val="15"/>
        </w:rPr>
      </w:pPr>
      <w:ins w:id="223" w:author="Welch, Jessica" w:date="2020-10-27T12:16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:standard_name = 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longitude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5B5FC912" w14:textId="6CFBD8ED" w:rsidR="00D23655" w:rsidRPr="00D23655" w:rsidDel="00637E03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24" w:author="Welch, Jessica" w:date="2020-10-27T12:17:00Z"/>
          <w:rFonts w:ascii="Courier New" w:eastAsia="Times New Roman" w:hAnsi="Courier New" w:cs="Courier New"/>
          <w:sz w:val="15"/>
          <w:szCs w:val="15"/>
        </w:rPr>
      </w:pPr>
    </w:p>
    <w:p w14:paraId="04B1A444" w14:textId="36133F42" w:rsid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25" w:author="Welch, Jessica" w:date="2020-10-27T12:17:00Z"/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:long_name = "longitude</w:t>
      </w:r>
      <w:ins w:id="226" w:author="Welch, Jessica" w:date="2020-10-26T17:03:00Z">
        <w:r w:rsidR="00426220">
          <w:rPr>
            <w:rFonts w:ascii="Courier New" w:eastAsia="Times New Roman" w:hAnsi="Courier New" w:cs="Courier New"/>
            <w:sz w:val="15"/>
            <w:szCs w:val="15"/>
          </w:rPr>
          <w:t xml:space="preserve"> at center of pixel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>";</w:t>
      </w:r>
    </w:p>
    <w:p w14:paraId="1B6EA131" w14:textId="42DFEDD5" w:rsidR="00637E03" w:rsidRPr="00D23655" w:rsidRDefault="00637E03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:units = "degrees_east";</w:t>
      </w:r>
    </w:p>
    <w:p w14:paraId="32208D71" w14:textId="77777777" w:rsidR="000C2FD8" w:rsidRPr="00D23655" w:rsidRDefault="000C2FD8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</w:p>
    <w:p w14:paraId="07438B7C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double lat</w:t>
      </w:r>
      <w:del w:id="227" w:author="Welch, Jessica" w:date="2020-10-26T17:01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>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(lat</w:t>
      </w:r>
      <w:del w:id="228" w:author="Welch, Jessica" w:date="2020-10-26T17:01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>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=30);</w:t>
      </w:r>
    </w:p>
    <w:p w14:paraId="7C4100D6" w14:textId="39BB5E83" w:rsidR="00637E03" w:rsidRDefault="00637E03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29" w:author="Welch, Jessica" w:date="2020-10-27T12:16:00Z"/>
          <w:rFonts w:ascii="Courier New" w:eastAsia="Times New Roman" w:hAnsi="Courier New" w:cs="Courier New"/>
          <w:sz w:val="15"/>
          <w:szCs w:val="15"/>
        </w:rPr>
      </w:pPr>
      <w:ins w:id="230" w:author="Welch, Jessica" w:date="2020-10-27T12:16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:standard_name = 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latitude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61BE06E0" w14:textId="0E85B71D" w:rsid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31" w:author="Welch, Jessica" w:date="2020-10-27T12:16:00Z"/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:long_name = "latitude</w:t>
      </w:r>
      <w:ins w:id="232" w:author="Welch, Jessica" w:date="2020-10-26T17:03:00Z">
        <w:r w:rsidR="00426220">
          <w:rPr>
            <w:rFonts w:ascii="Courier New" w:eastAsia="Times New Roman" w:hAnsi="Courier New" w:cs="Courier New"/>
            <w:sz w:val="15"/>
            <w:szCs w:val="15"/>
          </w:rPr>
          <w:t xml:space="preserve"> at center of pixel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>";</w:t>
      </w:r>
    </w:p>
    <w:p w14:paraId="6177F8ED" w14:textId="304F5986" w:rsidR="00637E03" w:rsidDel="0057110E" w:rsidRDefault="00637E03" w:rsidP="000C2FD8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33" w:author="Welch, Jessica" w:date="2020-10-27T12:16:00Z"/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:units = "degrees_north";</w:t>
      </w:r>
    </w:p>
    <w:p w14:paraId="4673E053" w14:textId="5FF35C58" w:rsidR="000C2FD8" w:rsidRPr="00D23655" w:rsidDel="00637E03" w:rsidRDefault="000C2FD8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34" w:author="Welch, Jessica" w:date="2020-10-27T12:16:00Z"/>
          <w:rFonts w:ascii="Courier New" w:eastAsia="Times New Roman" w:hAnsi="Courier New" w:cs="Courier New"/>
          <w:sz w:val="15"/>
          <w:szCs w:val="15"/>
        </w:rPr>
      </w:pPr>
    </w:p>
    <w:p w14:paraId="66EDC301" w14:textId="77777777" w:rsidR="000C2FD8" w:rsidRPr="006153A3" w:rsidRDefault="000C2FD8" w:rsidP="000C2FD8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35" w:author="Welch, Jessica" w:date="2020-10-27T11:47:00Z"/>
          <w:rFonts w:ascii="Courier New" w:eastAsia="Times New Roman" w:hAnsi="Courier New" w:cs="Courier New"/>
          <w:sz w:val="15"/>
          <w:szCs w:val="15"/>
        </w:rPr>
      </w:pPr>
      <w:ins w:id="236" w:author="Welch, Jessica" w:date="2020-10-27T11:47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double crs;</w:t>
        </w:r>
      </w:ins>
    </w:p>
    <w:p w14:paraId="3E63B967" w14:textId="38C4F708" w:rsidR="00637E03" w:rsidRDefault="00637E03" w:rsidP="000C2FD8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37" w:author="Welch, Jessica" w:date="2020-10-27T12:16:00Z"/>
          <w:rFonts w:ascii="Courier New" w:eastAsia="Times New Roman" w:hAnsi="Courier New" w:cs="Courier New"/>
          <w:sz w:val="15"/>
          <w:szCs w:val="15"/>
        </w:rPr>
      </w:pPr>
      <w:ins w:id="238" w:author="Welch, Jessica" w:date="2020-10-27T12:16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  :long_name = "</w:t>
        </w:r>
      </w:ins>
      <w:ins w:id="239" w:author="Welch, Jessica" w:date="2020-10-28T13:21:00Z">
        <w:r w:rsidR="0002654D">
          <w:rPr>
            <w:rFonts w:ascii="Courier New" w:eastAsia="Times New Roman" w:hAnsi="Courier New" w:cs="Courier New"/>
            <w:sz w:val="15"/>
            <w:szCs w:val="15"/>
          </w:rPr>
          <w:t>coordinate reference system</w:t>
        </w:r>
      </w:ins>
      <w:ins w:id="240" w:author="Welch, Jessica" w:date="2020-10-27T12:16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definition";</w:t>
        </w:r>
      </w:ins>
    </w:p>
    <w:p w14:paraId="4A5EE18B" w14:textId="420B164F" w:rsidR="000C2FD8" w:rsidRPr="006153A3" w:rsidRDefault="000C2FD8" w:rsidP="000C2FD8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41" w:author="Welch, Jessica" w:date="2020-10-27T11:47:00Z"/>
          <w:rFonts w:ascii="Courier New" w:eastAsia="Times New Roman" w:hAnsi="Courier New" w:cs="Courier New"/>
          <w:sz w:val="15"/>
          <w:szCs w:val="15"/>
        </w:rPr>
      </w:pPr>
      <w:ins w:id="242" w:author="Welch, Jessica" w:date="2020-10-27T11:47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  :grid_mapping_name = "latitude_longitude";</w:t>
        </w:r>
      </w:ins>
    </w:p>
    <w:p w14:paraId="34FF65B7" w14:textId="77777777" w:rsidR="000C2FD8" w:rsidRPr="006153A3" w:rsidRDefault="000C2FD8" w:rsidP="000C2FD8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43" w:author="Welch, Jessica" w:date="2020-10-27T11:47:00Z"/>
          <w:rFonts w:ascii="Courier New" w:eastAsia="Times New Roman" w:hAnsi="Courier New" w:cs="Courier New"/>
          <w:sz w:val="15"/>
          <w:szCs w:val="15"/>
        </w:rPr>
      </w:pPr>
      <w:ins w:id="244" w:author="Welch, Jessica" w:date="2020-10-27T11:47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  :longitude_of_prime_meridian = 0.0; // double</w:t>
        </w:r>
      </w:ins>
    </w:p>
    <w:p w14:paraId="44EDFD9D" w14:textId="77777777" w:rsidR="000C2FD8" w:rsidRPr="006153A3" w:rsidRDefault="000C2FD8" w:rsidP="000C2FD8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45" w:author="Welch, Jessica" w:date="2020-10-27T11:47:00Z"/>
          <w:rFonts w:ascii="Courier New" w:eastAsia="Times New Roman" w:hAnsi="Courier New" w:cs="Courier New"/>
          <w:sz w:val="15"/>
          <w:szCs w:val="15"/>
        </w:rPr>
      </w:pPr>
      <w:ins w:id="246" w:author="Welch, Jessica" w:date="2020-10-27T11:47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  :semi_major_axis = 6378137.0; // double</w:t>
        </w:r>
      </w:ins>
    </w:p>
    <w:p w14:paraId="79274B98" w14:textId="77777777" w:rsidR="000C2FD8" w:rsidRDefault="000C2FD8" w:rsidP="000C2FD8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47" w:author="Welch, Jessica" w:date="2020-10-27T11:47:00Z"/>
          <w:rFonts w:ascii="Courier New" w:eastAsia="Times New Roman" w:hAnsi="Courier New" w:cs="Courier New"/>
          <w:sz w:val="15"/>
          <w:szCs w:val="15"/>
        </w:rPr>
      </w:pPr>
      <w:ins w:id="248" w:author="Welch, Jessica" w:date="2020-10-27T11:47:00Z">
        <w:r w:rsidRPr="006153A3">
          <w:rPr>
            <w:rFonts w:ascii="Courier New" w:eastAsia="Times New Roman" w:hAnsi="Courier New" w:cs="Courier New"/>
            <w:sz w:val="15"/>
            <w:szCs w:val="15"/>
          </w:rPr>
          <w:t xml:space="preserve">      :inverse_flattening = 298.257223563; // double</w:t>
        </w:r>
      </w:ins>
    </w:p>
    <w:p w14:paraId="4019F894" w14:textId="77777777" w:rsidR="000C2FD8" w:rsidRPr="00D23655" w:rsidRDefault="000C2FD8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</w:p>
    <w:p w14:paraId="631B31A4" w14:textId="3D631C41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</w:t>
      </w:r>
      <w:del w:id="249" w:author="Welch, Jessica" w:date="2020-12-02T15:48:00Z">
        <w:r w:rsidRPr="00D23655" w:rsidDel="001136D9">
          <w:rPr>
            <w:rFonts w:ascii="Courier New" w:eastAsia="Times New Roman" w:hAnsi="Courier New" w:cs="Courier New"/>
            <w:sz w:val="15"/>
            <w:szCs w:val="15"/>
          </w:rPr>
          <w:delText>int</w:delText>
        </w:r>
      </w:del>
      <w:ins w:id="250" w:author="Welch, Jessica" w:date="2020-12-02T17:00:00Z">
        <w:r w:rsidR="00034CDC">
          <w:rPr>
            <w:rFonts w:ascii="Courier New" w:eastAsia="Times New Roman" w:hAnsi="Courier New" w:cs="Courier New"/>
            <w:sz w:val="15"/>
            <w:szCs w:val="15"/>
          </w:rPr>
          <w:t>byte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 xml:space="preserve"> pft(pft=10);</w:t>
      </w:r>
    </w:p>
    <w:p w14:paraId="254C41FD" w14:textId="0D91C1E4" w:rsidR="00D23655" w:rsidRPr="00D23655" w:rsidDel="00637E03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51" w:author="Welch, Jessica" w:date="2020-10-27T12:15:00Z"/>
          <w:rFonts w:ascii="Courier New" w:eastAsia="Times New Roman" w:hAnsi="Courier New" w:cs="Courier New"/>
          <w:sz w:val="15"/>
          <w:szCs w:val="15"/>
        </w:rPr>
      </w:pPr>
      <w:del w:id="252" w:author="Welch, Jessica" w:date="2020-10-27T12:15:00Z">
        <w:r w:rsidRPr="00D23655" w:rsidDel="00637E03">
          <w:rPr>
            <w:rFonts w:ascii="Courier New" w:eastAsia="Times New Roman" w:hAnsi="Courier New" w:cs="Courier New"/>
            <w:sz w:val="15"/>
            <w:szCs w:val="15"/>
          </w:rPr>
          <w:delText xml:space="preserve">      :units = "</w:delText>
        </w:r>
      </w:del>
      <w:del w:id="253" w:author="Welch, Jessica" w:date="2020-10-26T17:03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>categorical</w:delText>
        </w:r>
      </w:del>
      <w:del w:id="254" w:author="Welch, Jessica" w:date="2020-10-27T12:15:00Z">
        <w:r w:rsidRPr="00D23655" w:rsidDel="00637E03">
          <w:rPr>
            <w:rFonts w:ascii="Courier New" w:eastAsia="Times New Roman" w:hAnsi="Courier New" w:cs="Courier New"/>
            <w:sz w:val="15"/>
            <w:szCs w:val="15"/>
          </w:rPr>
          <w:delText>";</w:delText>
        </w:r>
      </w:del>
    </w:p>
    <w:p w14:paraId="798C3F7A" w14:textId="7B8CAB22" w:rsid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55" w:author="Welch, Jessica" w:date="2020-10-27T11:50:00Z"/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:long_name = "</w:t>
      </w:r>
      <w:del w:id="256" w:author="Welch, Jessica" w:date="2020-10-26T17:06:00Z">
        <w:r w:rsidRPr="00D23655" w:rsidDel="00947B67">
          <w:rPr>
            <w:rFonts w:ascii="Courier New" w:eastAsia="Times New Roman" w:hAnsi="Courier New" w:cs="Courier New"/>
            <w:sz w:val="15"/>
            <w:szCs w:val="15"/>
          </w:rPr>
          <w:delText>pft</w:delText>
        </w:r>
      </w:del>
      <w:ins w:id="257" w:author="Welch, Jessica" w:date="2020-10-26T17:06:00Z">
        <w:r w:rsidR="00947B67">
          <w:rPr>
            <w:rFonts w:ascii="Courier New" w:eastAsia="Times New Roman" w:hAnsi="Courier New" w:cs="Courier New"/>
            <w:sz w:val="15"/>
            <w:szCs w:val="15"/>
          </w:rPr>
          <w:t>Plant Functional Type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>";</w:t>
      </w:r>
    </w:p>
    <w:p w14:paraId="1121A3C4" w14:textId="77777777" w:rsidR="00334CE2" w:rsidRDefault="00334CE2" w:rsidP="00334CE2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58" w:author="Welch, Jessica" w:date="2020-10-27T11:50:00Z"/>
          <w:rFonts w:ascii="Courier New" w:eastAsia="Times New Roman" w:hAnsi="Courier New" w:cs="Courier New"/>
          <w:sz w:val="15"/>
          <w:szCs w:val="15"/>
        </w:rPr>
      </w:pPr>
      <w:ins w:id="259" w:author="Welch, Jessica" w:date="2020-10-27T11:50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 w:rsidRPr="001E45F6">
          <w:rPr>
            <w:rFonts w:ascii="Courier New" w:eastAsia="Times New Roman" w:hAnsi="Courier New" w:cs="Courier New"/>
            <w:sz w:val="15"/>
            <w:szCs w:val="15"/>
          </w:rPr>
          <w:t>:grid_mapping = "crs";</w:t>
        </w:r>
      </w:ins>
    </w:p>
    <w:p w14:paraId="52944B7A" w14:textId="59AED65C" w:rsidR="00334CE2" w:rsidRDefault="00334CE2" w:rsidP="00334CE2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60" w:author="Welch, Jessica" w:date="2020-10-27T11:50:00Z"/>
          <w:rFonts w:ascii="Courier New" w:eastAsia="Times New Roman" w:hAnsi="Courier New" w:cs="Courier New"/>
          <w:sz w:val="15"/>
          <w:szCs w:val="15"/>
        </w:rPr>
      </w:pPr>
      <w:ins w:id="261" w:author="Welch, Jessica" w:date="2020-10-27T11:50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:flag_values = 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1</w:t>
        </w:r>
      </w:ins>
      <w:ins w:id="262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b,</w:t>
        </w:r>
      </w:ins>
      <w:ins w:id="263" w:author="Welch, Jessica" w:date="2020-10-27T11:50:00Z">
        <w:r>
          <w:rPr>
            <w:rFonts w:ascii="Courier New" w:eastAsia="Times New Roman" w:hAnsi="Courier New" w:cs="Courier New"/>
            <w:sz w:val="15"/>
            <w:szCs w:val="15"/>
          </w:rPr>
          <w:t xml:space="preserve"> 2</w:t>
        </w:r>
      </w:ins>
      <w:ins w:id="264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b,</w:t>
        </w:r>
      </w:ins>
      <w:ins w:id="265" w:author="Welch, Jessica" w:date="2020-10-27T11:50:00Z">
        <w:r>
          <w:rPr>
            <w:rFonts w:ascii="Courier New" w:eastAsia="Times New Roman" w:hAnsi="Courier New" w:cs="Courier New"/>
            <w:sz w:val="15"/>
            <w:szCs w:val="15"/>
          </w:rPr>
          <w:t xml:space="preserve"> 3</w:t>
        </w:r>
      </w:ins>
      <w:ins w:id="266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b,</w:t>
        </w:r>
      </w:ins>
      <w:ins w:id="267" w:author="Welch, Jessica" w:date="2020-10-27T11:50:00Z">
        <w:r>
          <w:rPr>
            <w:rFonts w:ascii="Courier New" w:eastAsia="Times New Roman" w:hAnsi="Courier New" w:cs="Courier New"/>
            <w:sz w:val="15"/>
            <w:szCs w:val="15"/>
          </w:rPr>
          <w:t xml:space="preserve"> 4</w:t>
        </w:r>
      </w:ins>
      <w:ins w:id="268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b,</w:t>
        </w:r>
      </w:ins>
      <w:ins w:id="269" w:author="Welch, Jessica" w:date="2020-10-27T11:50:00Z">
        <w:r>
          <w:rPr>
            <w:rFonts w:ascii="Courier New" w:eastAsia="Times New Roman" w:hAnsi="Courier New" w:cs="Courier New"/>
            <w:sz w:val="15"/>
            <w:szCs w:val="15"/>
          </w:rPr>
          <w:t xml:space="preserve"> 5</w:t>
        </w:r>
      </w:ins>
      <w:ins w:id="270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b,</w:t>
        </w:r>
      </w:ins>
      <w:ins w:id="271" w:author="Welch, Jessica" w:date="2020-10-27T12:34:00Z">
        <w:r w:rsidR="00DF3ECD">
          <w:rPr>
            <w:rFonts w:ascii="Courier New" w:eastAsia="Times New Roman" w:hAnsi="Courier New" w:cs="Courier New"/>
            <w:sz w:val="15"/>
            <w:szCs w:val="15"/>
          </w:rPr>
          <w:t xml:space="preserve"> 6</w:t>
        </w:r>
      </w:ins>
      <w:ins w:id="272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b,</w:t>
        </w:r>
      </w:ins>
      <w:ins w:id="273" w:author="Welch, Jessica" w:date="2020-10-27T12:34:00Z">
        <w:r w:rsidR="00DF3ECD">
          <w:rPr>
            <w:rFonts w:ascii="Courier New" w:eastAsia="Times New Roman" w:hAnsi="Courier New" w:cs="Courier New"/>
            <w:sz w:val="15"/>
            <w:szCs w:val="15"/>
          </w:rPr>
          <w:t xml:space="preserve"> 7</w:t>
        </w:r>
      </w:ins>
      <w:ins w:id="274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b,</w:t>
        </w:r>
      </w:ins>
      <w:ins w:id="275" w:author="Welch, Jessica" w:date="2020-10-27T12:34:00Z">
        <w:r w:rsidR="00DF3ECD">
          <w:rPr>
            <w:rFonts w:ascii="Courier New" w:eastAsia="Times New Roman" w:hAnsi="Courier New" w:cs="Courier New"/>
            <w:sz w:val="15"/>
            <w:szCs w:val="15"/>
          </w:rPr>
          <w:t xml:space="preserve"> 8</w:t>
        </w:r>
      </w:ins>
      <w:ins w:id="276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b,</w:t>
        </w:r>
      </w:ins>
      <w:ins w:id="277" w:author="Welch, Jessica" w:date="2020-10-27T12:34:00Z">
        <w:r w:rsidR="00DF3ECD">
          <w:rPr>
            <w:rFonts w:ascii="Courier New" w:eastAsia="Times New Roman" w:hAnsi="Courier New" w:cs="Courier New"/>
            <w:sz w:val="15"/>
            <w:szCs w:val="15"/>
          </w:rPr>
          <w:t xml:space="preserve"> 9</w:t>
        </w:r>
      </w:ins>
      <w:ins w:id="278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b,</w:t>
        </w:r>
      </w:ins>
      <w:ins w:id="279" w:author="Welch, Jessica" w:date="2020-10-27T12:34:00Z">
        <w:r w:rsidR="00DF3ECD">
          <w:rPr>
            <w:rFonts w:ascii="Courier New" w:eastAsia="Times New Roman" w:hAnsi="Courier New" w:cs="Courier New"/>
            <w:sz w:val="15"/>
            <w:szCs w:val="15"/>
          </w:rPr>
          <w:t xml:space="preserve"> 10</w:t>
        </w:r>
      </w:ins>
      <w:ins w:id="280" w:author="Welch, Jessica" w:date="2020-12-02T17:05:00Z">
        <w:r w:rsidR="00034CDC">
          <w:rPr>
            <w:rFonts w:ascii="Courier New" w:eastAsia="Times New Roman" w:hAnsi="Courier New" w:cs="Courier New"/>
            <w:sz w:val="15"/>
            <w:szCs w:val="15"/>
          </w:rPr>
          <w:t>b</w:t>
        </w:r>
      </w:ins>
      <w:ins w:id="281" w:author="Welch, Jessica" w:date="2020-10-27T11:50:00Z"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49A43E3E" w14:textId="45259358" w:rsidR="00334CE2" w:rsidRPr="00D23655" w:rsidRDefault="00334CE2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ins w:id="282" w:author="Welch, Jessica" w:date="2020-10-27T11:50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:flag_meanings = 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</w:ins>
      <w:ins w:id="283" w:author="Welch, Jessica" w:date="2020-10-27T12:34:00Z">
        <w:r w:rsidR="00DF3ECD">
          <w:rPr>
            <w:rFonts w:ascii="Courier New" w:eastAsia="Times New Roman" w:hAnsi="Courier New" w:cs="Courier New"/>
            <w:sz w:val="15"/>
            <w:szCs w:val="15"/>
          </w:rPr>
          <w:t>TreeBroadEvergreen TreeBroadDeciduous TreeNe</w:t>
        </w:r>
      </w:ins>
      <w:ins w:id="284" w:author="Welch, Jessica" w:date="2020-10-27T12:35:00Z">
        <w:r w:rsidR="00DF3ECD">
          <w:rPr>
            <w:rFonts w:ascii="Courier New" w:eastAsia="Times New Roman" w:hAnsi="Courier New" w:cs="Courier New"/>
            <w:sz w:val="15"/>
            <w:szCs w:val="15"/>
          </w:rPr>
          <w:t>edleEvergreen TreeNeedleDeciduo</w:t>
        </w:r>
        <w:r w:rsidR="00F870F1">
          <w:rPr>
            <w:rFonts w:ascii="Courier New" w:eastAsia="Times New Roman" w:hAnsi="Courier New" w:cs="Courier New"/>
            <w:sz w:val="15"/>
            <w:szCs w:val="15"/>
          </w:rPr>
          <w:t>us ShrubBroadEvergreen ShrubBroadDeciduou</w:t>
        </w:r>
      </w:ins>
      <w:ins w:id="285" w:author="Welch, Jessica" w:date="2020-10-27T12:36:00Z">
        <w:r w:rsidR="00F870F1">
          <w:rPr>
            <w:rFonts w:ascii="Courier New" w:eastAsia="Times New Roman" w:hAnsi="Courier New" w:cs="Courier New"/>
            <w:sz w:val="15"/>
            <w:szCs w:val="15"/>
          </w:rPr>
          <w:t>s</w:t>
        </w:r>
      </w:ins>
      <w:ins w:id="286" w:author="Welch, Jessica" w:date="2020-10-27T12:35:00Z">
        <w:r w:rsidR="00F870F1">
          <w:rPr>
            <w:rFonts w:ascii="Courier New" w:eastAsia="Times New Roman" w:hAnsi="Courier New" w:cs="Courier New"/>
            <w:sz w:val="15"/>
            <w:szCs w:val="15"/>
          </w:rPr>
          <w:t xml:space="preserve"> ShrubNeedleEvergreen ShrubNeedleDeciduous </w:t>
        </w:r>
      </w:ins>
      <w:ins w:id="287" w:author="Welch, Jessica" w:date="2020-10-27T12:36:00Z">
        <w:r w:rsidR="00F870F1">
          <w:rPr>
            <w:rFonts w:ascii="Courier New" w:eastAsia="Times New Roman" w:hAnsi="Courier New" w:cs="Courier New"/>
            <w:sz w:val="15"/>
            <w:szCs w:val="15"/>
          </w:rPr>
          <w:t>Grass Bare</w:t>
        </w:r>
      </w:ins>
      <w:ins w:id="288" w:author="Welch, Jessica" w:date="2020-10-27T11:50:00Z"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146C30D8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</w:p>
    <w:p w14:paraId="159A9C52" w14:textId="4739BFCF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float pft_frac(pft=10, lat</w:t>
      </w:r>
      <w:del w:id="289" w:author="Welch, Jessica" w:date="2020-10-26T17:01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>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=30, lon</w:t>
      </w:r>
      <w:del w:id="290" w:author="Welch, Jessica" w:date="2020-10-26T17:01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>gitude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=80);</w:t>
      </w:r>
    </w:p>
    <w:p w14:paraId="731B1CB3" w14:textId="616276A0" w:rsidR="00D23655" w:rsidRPr="00D23655" w:rsidDel="0057110E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91" w:author="Welch, Jessica" w:date="2020-10-27T12:48:00Z"/>
          <w:rFonts w:ascii="Courier New" w:eastAsia="Times New Roman" w:hAnsi="Courier New" w:cs="Courier New"/>
          <w:sz w:val="15"/>
          <w:szCs w:val="15"/>
        </w:rPr>
      </w:pPr>
      <w:del w:id="292" w:author="Welch, Jessica" w:date="2020-10-27T12:48:00Z">
        <w:r w:rsidRPr="00D23655" w:rsidDel="0057110E">
          <w:rPr>
            <w:rFonts w:ascii="Courier New" w:eastAsia="Times New Roman" w:hAnsi="Courier New" w:cs="Courier New"/>
            <w:sz w:val="15"/>
            <w:szCs w:val="15"/>
          </w:rPr>
          <w:delText xml:space="preserve">      :missing_value = -3.4E38; // double</w:delText>
        </w:r>
      </w:del>
    </w:p>
    <w:p w14:paraId="7228E527" w14:textId="4AC042CD" w:rsid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93" w:author="Welch, Jessica" w:date="2020-10-27T12:48:00Z"/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:long_name = "</w:t>
      </w:r>
      <w:ins w:id="294" w:author="Welch, Jessica" w:date="2020-10-27T12:51:00Z">
        <w:r w:rsidR="00E71C7B">
          <w:rPr>
            <w:rFonts w:ascii="Courier New" w:eastAsia="Times New Roman" w:hAnsi="Courier New" w:cs="Courier New"/>
            <w:sz w:val="15"/>
            <w:szCs w:val="15"/>
          </w:rPr>
          <w:t>P</w:t>
        </w:r>
      </w:ins>
      <w:ins w:id="295" w:author="Welch, Jessica" w:date="2020-10-27T11:49:00Z">
        <w:r w:rsidR="000C2FD8">
          <w:rPr>
            <w:rFonts w:ascii="Courier New" w:eastAsia="Times New Roman" w:hAnsi="Courier New" w:cs="Courier New"/>
            <w:sz w:val="15"/>
            <w:szCs w:val="15"/>
          </w:rPr>
          <w:t xml:space="preserve">lant </w:t>
        </w:r>
      </w:ins>
      <w:ins w:id="296" w:author="Welch, Jessica" w:date="2020-10-27T12:51:00Z">
        <w:r w:rsidR="00E71C7B">
          <w:rPr>
            <w:rFonts w:ascii="Courier New" w:eastAsia="Times New Roman" w:hAnsi="Courier New" w:cs="Courier New"/>
            <w:sz w:val="15"/>
            <w:szCs w:val="15"/>
          </w:rPr>
          <w:t>F</w:t>
        </w:r>
      </w:ins>
      <w:ins w:id="297" w:author="Welch, Jessica" w:date="2020-10-27T11:49:00Z">
        <w:r w:rsidR="000C2FD8">
          <w:rPr>
            <w:rFonts w:ascii="Courier New" w:eastAsia="Times New Roman" w:hAnsi="Courier New" w:cs="Courier New"/>
            <w:sz w:val="15"/>
            <w:szCs w:val="15"/>
          </w:rPr>
          <w:t xml:space="preserve">unctional </w:t>
        </w:r>
      </w:ins>
      <w:ins w:id="298" w:author="Welch, Jessica" w:date="2020-10-27T12:51:00Z">
        <w:r w:rsidR="00E71C7B">
          <w:rPr>
            <w:rFonts w:ascii="Courier New" w:eastAsia="Times New Roman" w:hAnsi="Courier New" w:cs="Courier New"/>
            <w:sz w:val="15"/>
            <w:szCs w:val="15"/>
          </w:rPr>
          <w:t>T</w:t>
        </w:r>
      </w:ins>
      <w:ins w:id="299" w:author="Welch, Jessica" w:date="2020-10-27T11:49:00Z">
        <w:r w:rsidR="000C2FD8">
          <w:rPr>
            <w:rFonts w:ascii="Courier New" w:eastAsia="Times New Roman" w:hAnsi="Courier New" w:cs="Courier New"/>
            <w:sz w:val="15"/>
            <w:szCs w:val="15"/>
          </w:rPr>
          <w:t>ype (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>PFT</w:t>
      </w:r>
      <w:ins w:id="300" w:author="Welch, Jessica" w:date="2020-10-27T12:52:00Z">
        <w:r w:rsidR="00E71C7B">
          <w:rPr>
            <w:rFonts w:ascii="Courier New" w:eastAsia="Times New Roman" w:hAnsi="Courier New" w:cs="Courier New"/>
            <w:sz w:val="15"/>
            <w:szCs w:val="15"/>
          </w:rPr>
          <w:t>)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 xml:space="preserve"> Fractional </w:t>
      </w:r>
      <w:del w:id="301" w:author="Welch, Jessica" w:date="2020-10-27T12:50:00Z">
        <w:r w:rsidRPr="00D23655" w:rsidDel="00E71C7B">
          <w:rPr>
            <w:rFonts w:ascii="Courier New" w:eastAsia="Times New Roman" w:hAnsi="Courier New" w:cs="Courier New"/>
            <w:sz w:val="15"/>
            <w:szCs w:val="15"/>
          </w:rPr>
          <w:delText>C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overage</w:t>
      </w:r>
      <w:del w:id="302" w:author="Welch, Jessica" w:date="2020-10-27T11:49:00Z">
        <w:r w:rsidRPr="00D23655" w:rsidDel="000C2FD8">
          <w:rPr>
            <w:rFonts w:ascii="Courier New" w:eastAsia="Times New Roman" w:hAnsi="Courier New" w:cs="Courier New"/>
            <w:sz w:val="15"/>
            <w:szCs w:val="15"/>
          </w:rPr>
          <w:delText xml:space="preserve"> (area)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";</w:t>
      </w:r>
    </w:p>
    <w:p w14:paraId="2D23E279" w14:textId="795F4D72" w:rsidR="0057110E" w:rsidRPr="00D23655" w:rsidRDefault="0057110E" w:rsidP="0057110E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:units = </w:t>
      </w:r>
      <w:del w:id="303" w:author="Welch, Jessica" w:date="2020-10-28T09:59:00Z">
        <w:r w:rsidRPr="00D23655" w:rsidDel="00E76B21">
          <w:rPr>
            <w:rFonts w:ascii="Courier New" w:eastAsia="Times New Roman" w:hAnsi="Courier New" w:cs="Courier New"/>
            <w:sz w:val="15"/>
            <w:szCs w:val="15"/>
          </w:rPr>
          <w:delText>"</w:delText>
        </w:r>
      </w:del>
      <w:del w:id="304" w:author="Welch, Jessica" w:date="2020-10-27T12:49:00Z">
        <w:r w:rsidRPr="00D23655" w:rsidDel="0057110E">
          <w:rPr>
            <w:rFonts w:ascii="Courier New" w:eastAsia="Times New Roman" w:hAnsi="Courier New" w:cs="Courier New"/>
            <w:sz w:val="15"/>
            <w:szCs w:val="15"/>
          </w:rPr>
          <w:delText>fraction</w:delText>
        </w:r>
      </w:del>
      <w:ins w:id="305" w:author="Welch, Jessica" w:date="2020-10-27T12:49:00Z">
        <w:r>
          <w:rPr>
            <w:rFonts w:ascii="Courier New" w:eastAsia="Times New Roman" w:hAnsi="Courier New" w:cs="Courier New"/>
            <w:sz w:val="15"/>
            <w:szCs w:val="15"/>
          </w:rPr>
          <w:t>1</w:t>
        </w:r>
      </w:ins>
      <w:del w:id="306" w:author="Welch, Jessica" w:date="2020-10-28T09:59:00Z">
        <w:r w:rsidRPr="00D23655" w:rsidDel="00E76B21">
          <w:rPr>
            <w:rFonts w:ascii="Courier New" w:eastAsia="Times New Roman" w:hAnsi="Courier New" w:cs="Courier New"/>
            <w:sz w:val="15"/>
            <w:szCs w:val="15"/>
          </w:rPr>
          <w:delText>"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;</w:t>
      </w:r>
    </w:p>
    <w:p w14:paraId="54B413D9" w14:textId="18AAC7BD" w:rsidR="0057110E" w:rsidRPr="00D23655" w:rsidDel="0057110E" w:rsidRDefault="0057110E" w:rsidP="0057110E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07" w:author="Welch, Jessica" w:date="2020-10-27T12:48:00Z"/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    :_FillValue = </w:t>
      </w:r>
      <w:ins w:id="308" w:author="Welch, Jessica" w:date="2020-12-02T15:49:00Z">
        <w:r w:rsidR="001136D9">
          <w:rPr>
            <w:rFonts w:ascii="Courier New" w:eastAsia="Times New Roman" w:hAnsi="Courier New" w:cs="Courier New"/>
            <w:sz w:val="15"/>
            <w:szCs w:val="15"/>
          </w:rPr>
          <w:t>-9999</w:t>
        </w:r>
      </w:ins>
      <w:del w:id="309" w:author="Welch, Jessica" w:date="2020-12-02T15:49:00Z">
        <w:r w:rsidRPr="00D23655" w:rsidDel="001136D9">
          <w:rPr>
            <w:rFonts w:ascii="Courier New" w:eastAsia="Times New Roman" w:hAnsi="Courier New" w:cs="Courier New"/>
            <w:sz w:val="15"/>
            <w:szCs w:val="15"/>
          </w:rPr>
          <w:delText>-3.4E38</w:delText>
        </w:r>
      </w:del>
      <w:r w:rsidRPr="00D23655">
        <w:rPr>
          <w:rFonts w:ascii="Courier New" w:eastAsia="Times New Roman" w:hAnsi="Courier New" w:cs="Courier New"/>
          <w:sz w:val="15"/>
          <w:szCs w:val="15"/>
        </w:rPr>
        <w:t>; // double</w:t>
      </w:r>
    </w:p>
    <w:p w14:paraId="7245810A" w14:textId="77777777" w:rsidR="0057110E" w:rsidRDefault="0057110E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10" w:author="Welch, Jessica" w:date="2020-10-27T11:49:00Z"/>
          <w:rFonts w:ascii="Courier New" w:eastAsia="Times New Roman" w:hAnsi="Courier New" w:cs="Courier New"/>
          <w:sz w:val="15"/>
          <w:szCs w:val="15"/>
        </w:rPr>
      </w:pPr>
    </w:p>
    <w:p w14:paraId="70AFFEDE" w14:textId="3FAD8B17" w:rsidR="000C2FD8" w:rsidRPr="00D23655" w:rsidRDefault="000C2FD8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ins w:id="311" w:author="Welch, Jessica" w:date="2020-10-27T11:49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:comment = </w:t>
        </w:r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</w:ins>
      <w:ins w:id="312" w:author="Welch, Jessica" w:date="2020-10-27T12:51:00Z">
        <w:r w:rsidR="00E71C7B">
          <w:rPr>
            <w:rFonts w:ascii="Courier New" w:eastAsia="Times New Roman" w:hAnsi="Courier New" w:cs="Courier New"/>
            <w:sz w:val="15"/>
            <w:szCs w:val="15"/>
          </w:rPr>
          <w:t>Relative a</w:t>
        </w:r>
      </w:ins>
      <w:ins w:id="313" w:author="Welch, Jessica" w:date="2020-10-27T11:49:00Z">
        <w:r>
          <w:rPr>
            <w:rFonts w:ascii="Courier New" w:eastAsia="Times New Roman" w:hAnsi="Courier New" w:cs="Courier New"/>
            <w:sz w:val="15"/>
            <w:szCs w:val="15"/>
          </w:rPr>
          <w:t xml:space="preserve">rea of </w:t>
        </w:r>
      </w:ins>
      <w:ins w:id="314" w:author="Welch, Jessica" w:date="2020-10-27T12:51:00Z">
        <w:r w:rsidR="00E71C7B">
          <w:rPr>
            <w:rFonts w:ascii="Courier New" w:eastAsia="Times New Roman" w:hAnsi="Courier New" w:cs="Courier New"/>
            <w:sz w:val="15"/>
            <w:szCs w:val="15"/>
          </w:rPr>
          <w:t xml:space="preserve">a </w:t>
        </w:r>
      </w:ins>
      <w:ins w:id="315" w:author="Welch, Jessica" w:date="2020-10-27T11:49:00Z">
        <w:r>
          <w:rPr>
            <w:rFonts w:ascii="Courier New" w:eastAsia="Times New Roman" w:hAnsi="Courier New" w:cs="Courier New"/>
            <w:sz w:val="15"/>
            <w:szCs w:val="15"/>
          </w:rPr>
          <w:t>PFT</w:t>
        </w:r>
      </w:ins>
      <w:ins w:id="316" w:author="Welch, Jessica" w:date="2020-10-27T12:50:00Z">
        <w:r w:rsidR="00E71C7B">
          <w:rPr>
            <w:rFonts w:ascii="Courier New" w:eastAsia="Times New Roman" w:hAnsi="Courier New" w:cs="Courier New"/>
            <w:sz w:val="15"/>
            <w:szCs w:val="15"/>
          </w:rPr>
          <w:t xml:space="preserve"> within</w:t>
        </w:r>
      </w:ins>
      <w:ins w:id="317" w:author="Welch, Jessica" w:date="2020-10-27T12:51:00Z">
        <w:r w:rsidR="00E71C7B">
          <w:rPr>
            <w:rFonts w:ascii="Courier New" w:eastAsia="Times New Roman" w:hAnsi="Courier New" w:cs="Courier New"/>
            <w:sz w:val="15"/>
            <w:szCs w:val="15"/>
          </w:rPr>
          <w:t xml:space="preserve"> the grid cell</w:t>
        </w:r>
      </w:ins>
      <w:ins w:id="318" w:author="Welch, Jessica" w:date="2020-10-27T11:49:00Z">
        <w:r w:rsidRPr="00D23655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25EBF930" w14:textId="77777777" w:rsidR="00D23655" w:rsidRPr="00D23655" w:rsidDel="00426220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19" w:author="Welch, Jessica" w:date="2020-10-26T17:02:00Z"/>
          <w:rFonts w:ascii="Courier New" w:eastAsia="Times New Roman" w:hAnsi="Courier New" w:cs="Courier New"/>
          <w:sz w:val="15"/>
          <w:szCs w:val="15"/>
        </w:rPr>
      </w:pPr>
      <w:del w:id="320" w:author="Welch, Jessica" w:date="2020-10-26T17:02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 xml:space="preserve">      :projection = "+proj=longlat +datum=WGS84 +ellps=WGS84 +towgs84=0,0,0";</w:delText>
        </w:r>
      </w:del>
    </w:p>
    <w:p w14:paraId="68C36F31" w14:textId="77777777" w:rsidR="00D23655" w:rsidRPr="00D23655" w:rsidDel="00426220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21" w:author="Welch, Jessica" w:date="2020-10-26T17:02:00Z"/>
          <w:rFonts w:ascii="Courier New" w:eastAsia="Times New Roman" w:hAnsi="Courier New" w:cs="Courier New"/>
          <w:sz w:val="15"/>
          <w:szCs w:val="15"/>
        </w:rPr>
      </w:pPr>
      <w:del w:id="322" w:author="Welch, Jessica" w:date="2020-10-26T17:02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 xml:space="preserve">      :projection_format = "PROJ.4";</w:delText>
        </w:r>
      </w:del>
    </w:p>
    <w:p w14:paraId="2C8D92F4" w14:textId="77777777" w:rsidR="00D23655" w:rsidRPr="00D23655" w:rsidDel="00426220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23" w:author="Welch, Jessica" w:date="2020-10-26T17:02:00Z"/>
          <w:rFonts w:ascii="Courier New" w:eastAsia="Times New Roman" w:hAnsi="Courier New" w:cs="Courier New"/>
          <w:sz w:val="15"/>
          <w:szCs w:val="15"/>
        </w:rPr>
      </w:pPr>
      <w:del w:id="324" w:author="Welch, Jessica" w:date="2020-10-26T17:02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 xml:space="preserve">      :min = 0.0, 0.0, 0.0, 0.0, 0.0, 0.0, 0.0, 0.0, 0.1390208330154419, 0.0; // double</w:delText>
        </w:r>
      </w:del>
    </w:p>
    <w:p w14:paraId="4E4B608C" w14:textId="77777777" w:rsidR="00D23655" w:rsidRPr="00D23655" w:rsidDel="00426220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25" w:author="Welch, Jessica" w:date="2020-10-26T17:02:00Z"/>
          <w:rFonts w:ascii="Courier New" w:eastAsia="Times New Roman" w:hAnsi="Courier New" w:cs="Courier New"/>
          <w:sz w:val="15"/>
          <w:szCs w:val="15"/>
        </w:rPr>
      </w:pPr>
      <w:del w:id="326" w:author="Welch, Jessica" w:date="2020-10-26T17:02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 xml:space="preserve">      :max = 0.06587500190734864, 0.7000000000000001, 0.6974130241739319, 0.09997222222177986, 0.1203843978702741, 0.5, 0.1203843978702741, 0.0, 0.6000000000000001, 0.40363888900370437; // double</w:delText>
        </w:r>
      </w:del>
    </w:p>
    <w:p w14:paraId="3CC3C6C2" w14:textId="42D9842B" w:rsidR="00D23655" w:rsidRDefault="00334CE2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27" w:author="Welch, Jessica" w:date="2020-10-27T11:50:00Z"/>
          <w:rFonts w:ascii="Courier New" w:eastAsia="Times New Roman" w:hAnsi="Courier New" w:cs="Courier New"/>
          <w:sz w:val="15"/>
          <w:szCs w:val="15"/>
        </w:rPr>
      </w:pPr>
      <w:ins w:id="328" w:author="Welch, Jessica" w:date="2020-10-27T11:50:00Z">
        <w:r w:rsidRPr="00D23655">
          <w:rPr>
            <w:rFonts w:ascii="Courier New" w:eastAsia="Times New Roman" w:hAnsi="Courier New" w:cs="Courier New"/>
            <w:sz w:val="15"/>
            <w:szCs w:val="15"/>
          </w:rPr>
          <w:t xml:space="preserve">      </w:t>
        </w:r>
        <w:r w:rsidRPr="001E45F6">
          <w:rPr>
            <w:rFonts w:ascii="Courier New" w:eastAsia="Times New Roman" w:hAnsi="Courier New" w:cs="Courier New"/>
            <w:sz w:val="15"/>
            <w:szCs w:val="15"/>
          </w:rPr>
          <w:t>:grid_mapping = "crs";</w:t>
        </w:r>
      </w:ins>
    </w:p>
    <w:p w14:paraId="7BB9508D" w14:textId="77777777" w:rsidR="00334CE2" w:rsidRPr="00D23655" w:rsidRDefault="00334CE2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</w:p>
    <w:p w14:paraId="3DACC988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// global attributes:</w:t>
      </w:r>
    </w:p>
    <w:p w14:paraId="28BC4412" w14:textId="77777777" w:rsidR="00D23655" w:rsidRPr="00D23655" w:rsidDel="00467CF3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29" w:author="Welch, Jessica" w:date="2020-10-27T12:46:00Z"/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 xml:space="preserve">  :Conventions = "CF-1.</w:t>
      </w:r>
      <w:del w:id="330" w:author="Welch, Jessica" w:date="2020-10-26T17:02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>4</w:delText>
        </w:r>
      </w:del>
      <w:ins w:id="331" w:author="Welch, Jessica" w:date="2020-10-27T11:26:00Z">
        <w:r w:rsidR="002E1E77">
          <w:rPr>
            <w:rFonts w:ascii="Courier New" w:eastAsia="Times New Roman" w:hAnsi="Courier New" w:cs="Courier New"/>
            <w:sz w:val="15"/>
            <w:szCs w:val="15"/>
          </w:rPr>
          <w:t>8</w:t>
        </w:r>
      </w:ins>
      <w:r w:rsidRPr="00D23655">
        <w:rPr>
          <w:rFonts w:ascii="Courier New" w:eastAsia="Times New Roman" w:hAnsi="Courier New" w:cs="Courier New"/>
          <w:sz w:val="15"/>
          <w:szCs w:val="15"/>
        </w:rPr>
        <w:t>";</w:t>
      </w:r>
    </w:p>
    <w:p w14:paraId="598C1BF6" w14:textId="77777777" w:rsidR="00D23655" w:rsidRPr="00D23655" w:rsidDel="00426220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32" w:author="Welch, Jessica" w:date="2020-10-26T17:02:00Z"/>
          <w:rFonts w:ascii="Courier New" w:eastAsia="Times New Roman" w:hAnsi="Courier New" w:cs="Courier New"/>
          <w:sz w:val="15"/>
          <w:szCs w:val="15"/>
        </w:rPr>
      </w:pPr>
      <w:del w:id="333" w:author="Welch, Jessica" w:date="2020-10-26T17:02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 xml:space="preserve">  :created_by = "R, packages ncdf and raster (version 2.4-15)";</w:delText>
        </w:r>
      </w:del>
    </w:p>
    <w:p w14:paraId="5967E43C" w14:textId="77777777" w:rsidR="007B5CB3" w:rsidRDefault="00D23655" w:rsidP="00426220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34" w:author="Welch, Jessica" w:date="2020-10-27T12:18:00Z"/>
          <w:rFonts w:ascii="Courier New" w:eastAsia="Times New Roman" w:hAnsi="Courier New" w:cs="Courier New"/>
          <w:sz w:val="15"/>
          <w:szCs w:val="15"/>
        </w:rPr>
      </w:pPr>
      <w:del w:id="335" w:author="Welch, Jessica" w:date="2020-10-26T17:02:00Z">
        <w:r w:rsidRPr="00D23655" w:rsidDel="00426220">
          <w:rPr>
            <w:rFonts w:ascii="Courier New" w:eastAsia="Times New Roman" w:hAnsi="Courier New" w:cs="Courier New"/>
            <w:sz w:val="15"/>
            <w:szCs w:val="15"/>
          </w:rPr>
          <w:delText xml:space="preserve">  :date = "2015-10-10 13:39:04";</w:delText>
        </w:r>
      </w:del>
    </w:p>
    <w:p w14:paraId="657A5A67" w14:textId="5FDA5F4B" w:rsidR="007B5CB3" w:rsidRPr="00776875" w:rsidRDefault="007B5CB3" w:rsidP="0077687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36" w:author="Welch, Jessica" w:date="2020-10-27T12:18:00Z"/>
          <w:rFonts w:ascii="Courier New" w:eastAsia="Times New Roman" w:hAnsi="Courier New" w:cs="Courier New"/>
          <w:sz w:val="15"/>
          <w:szCs w:val="15"/>
        </w:rPr>
      </w:pPr>
      <w:ins w:id="337" w:author="Welch, Jessica" w:date="2020-10-27T12:18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:</w:t>
        </w:r>
        <w:r>
          <w:rPr>
            <w:rFonts w:ascii="Courier New" w:eastAsia="Times New Roman" w:hAnsi="Courier New" w:cs="Courier New"/>
            <w:sz w:val="15"/>
            <w:szCs w:val="15"/>
          </w:rPr>
          <w:t>title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= "</w:t>
        </w:r>
      </w:ins>
      <w:ins w:id="338" w:author="Welch, Jessica" w:date="2020-10-27T12:39:00Z">
        <w:r w:rsidR="00776875">
          <w:rPr>
            <w:rFonts w:ascii="Courier New" w:eastAsia="Times New Roman" w:hAnsi="Courier New" w:cs="Courier New"/>
            <w:sz w:val="15"/>
            <w:szCs w:val="15"/>
          </w:rPr>
          <w:t>Plant Functional Type (PFT) Classific</w:t>
        </w:r>
      </w:ins>
      <w:ins w:id="339" w:author="Welch, Jessica" w:date="2020-10-27T12:40:00Z">
        <w:r w:rsidR="00776875">
          <w:rPr>
            <w:rFonts w:ascii="Courier New" w:eastAsia="Times New Roman" w:hAnsi="Courier New" w:cs="Courier New"/>
            <w:sz w:val="15"/>
            <w:szCs w:val="15"/>
          </w:rPr>
          <w:t>ation</w:t>
        </w:r>
      </w:ins>
      <w:ins w:id="340" w:author="Welch, Jessica" w:date="2020-10-28T10:06:00Z">
        <w:r w:rsidR="00E76B21">
          <w:rPr>
            <w:rFonts w:ascii="Courier New" w:eastAsia="Times New Roman" w:hAnsi="Courier New" w:cs="Courier New"/>
            <w:sz w:val="15"/>
            <w:szCs w:val="15"/>
          </w:rPr>
          <w:t xml:space="preserve"> | PalEON </w:t>
        </w:r>
        <w:r w:rsidR="00E76B21" w:rsidRPr="0050625A">
          <w:rPr>
            <w:rFonts w:ascii="Courier New" w:eastAsia="Times New Roman" w:hAnsi="Courier New" w:cs="Courier New"/>
            <w:sz w:val="15"/>
            <w:szCs w:val="15"/>
          </w:rPr>
          <w:t>Regional Environmental Drivers</w:t>
        </w:r>
      </w:ins>
      <w:ins w:id="341" w:author="Welch, Jessica" w:date="2020-10-27T12:18:00Z">
        <w:r w:rsidRPr="008178BB">
          <w:rPr>
            <w:rFonts w:ascii="Courier New" w:eastAsia="Times New Roman" w:hAnsi="Courier New" w:cs="Courier New"/>
            <w:sz w:val="15"/>
            <w:szCs w:val="15"/>
          </w:rPr>
          <w:t>";</w:t>
        </w:r>
      </w:ins>
    </w:p>
    <w:p w14:paraId="6F1999C3" w14:textId="318E7A03" w:rsidR="00426220" w:rsidRDefault="00426220" w:rsidP="00426220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42" w:author="Welch, Jessica" w:date="2020-10-26T17:02:00Z"/>
          <w:rFonts w:ascii="Courier New" w:eastAsia="Times New Roman" w:hAnsi="Courier New" w:cs="Courier New"/>
          <w:sz w:val="15"/>
          <w:szCs w:val="15"/>
        </w:rPr>
      </w:pPr>
      <w:ins w:id="343" w:author="Welch, Jessica" w:date="2020-10-26T17:02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:</w:t>
        </w:r>
        <w:r>
          <w:rPr>
            <w:rFonts w:ascii="Courier New" w:eastAsia="Times New Roman" w:hAnsi="Courier New" w:cs="Courier New"/>
            <w:sz w:val="15"/>
            <w:szCs w:val="15"/>
          </w:rPr>
          <w:t>summary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= "</w:t>
        </w:r>
      </w:ins>
      <w:ins w:id="344" w:author="Welch, Jessica" w:date="2020-10-27T12:39:00Z">
        <w:r w:rsidR="00776875">
          <w:rPr>
            <w:rFonts w:ascii="Courier New" w:eastAsia="Times New Roman" w:hAnsi="Courier New" w:cs="Courier New"/>
            <w:sz w:val="15"/>
            <w:szCs w:val="15"/>
          </w:rPr>
          <w:t xml:space="preserve">A one-time measurement of the </w:t>
        </w:r>
        <w:r w:rsidR="00776875" w:rsidRPr="00776875">
          <w:rPr>
            <w:rFonts w:ascii="Courier New" w:eastAsia="Times New Roman" w:hAnsi="Courier New" w:cs="Courier New"/>
            <w:sz w:val="15"/>
            <w:szCs w:val="15"/>
          </w:rPr>
          <w:t>fraction of plant functional types in each grid cell</w:t>
        </w:r>
      </w:ins>
      <w:ins w:id="345" w:author="Welch, Jessica" w:date="2020-10-27T12:40:00Z">
        <w:r w:rsidR="00776875"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</w:ins>
      <w:ins w:id="346" w:author="Welch, Jessica" w:date="2020-10-27T12:17:00Z">
        <w:r w:rsidR="007B5CB3" w:rsidRPr="007B5CB3">
          <w:rPr>
            <w:rFonts w:ascii="Courier New" w:eastAsia="Times New Roman" w:hAnsi="Courier New" w:cs="Courier New"/>
            <w:sz w:val="15"/>
            <w:szCs w:val="15"/>
          </w:rPr>
          <w:t>based on smoothing over a 5</w:t>
        </w:r>
        <w:r w:rsidR="007B5CB3">
          <w:rPr>
            <w:rFonts w:ascii="Courier New" w:eastAsia="Times New Roman" w:hAnsi="Courier New" w:cs="Courier New"/>
            <w:sz w:val="15"/>
            <w:szCs w:val="15"/>
          </w:rPr>
          <w:t xml:space="preserve"> deg </w:t>
        </w:r>
        <w:r w:rsidR="007B5CB3" w:rsidRPr="007B5CB3">
          <w:rPr>
            <w:rFonts w:ascii="Courier New" w:eastAsia="Times New Roman" w:hAnsi="Courier New" w:cs="Courier New"/>
            <w:sz w:val="15"/>
            <w:szCs w:val="15"/>
          </w:rPr>
          <w:t>x 5</w:t>
        </w:r>
      </w:ins>
      <w:ins w:id="347" w:author="Welch, Jessica" w:date="2020-10-27T12:18:00Z">
        <w:r w:rsidR="007B5CB3">
          <w:rPr>
            <w:rFonts w:ascii="Courier New" w:eastAsia="Times New Roman" w:hAnsi="Courier New" w:cs="Courier New"/>
            <w:sz w:val="15"/>
            <w:szCs w:val="15"/>
          </w:rPr>
          <w:t xml:space="preserve"> deg</w:t>
        </w:r>
      </w:ins>
      <w:ins w:id="348" w:author="Welch, Jessica" w:date="2020-10-27T12:17:00Z">
        <w:r w:rsidR="007B5CB3" w:rsidRPr="007B5CB3">
          <w:rPr>
            <w:rFonts w:ascii="Courier New" w:eastAsia="Times New Roman" w:hAnsi="Courier New" w:cs="Courier New"/>
            <w:sz w:val="15"/>
            <w:szCs w:val="15"/>
          </w:rPr>
          <w:t xml:space="preserve"> area</w:t>
        </w:r>
      </w:ins>
      <w:ins w:id="349" w:author="Welch, Jessica" w:date="2020-10-27T12:18:00Z">
        <w:r w:rsidR="007B5CB3">
          <w:rPr>
            <w:rFonts w:ascii="Courier New" w:eastAsia="Times New Roman" w:hAnsi="Courier New" w:cs="Courier New"/>
            <w:sz w:val="15"/>
            <w:szCs w:val="15"/>
          </w:rPr>
          <w:t>.</w:t>
        </w:r>
      </w:ins>
      <w:ins w:id="350" w:author="Welch, Jessica" w:date="2020-10-26T17:02:00Z">
        <w:r w:rsidRPr="008178BB">
          <w:rPr>
            <w:rFonts w:ascii="Courier New" w:eastAsia="Times New Roman" w:hAnsi="Courier New" w:cs="Courier New"/>
            <w:sz w:val="15"/>
            <w:szCs w:val="15"/>
          </w:rPr>
          <w:t>";</w:t>
        </w:r>
      </w:ins>
    </w:p>
    <w:p w14:paraId="7E11C506" w14:textId="1237DF94" w:rsidR="00F870F1" w:rsidRDefault="00F870F1" w:rsidP="00F870F1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51" w:author="Welch, Jessica" w:date="2020-10-27T12:37:00Z"/>
          <w:rFonts w:ascii="Courier New" w:eastAsia="Times New Roman" w:hAnsi="Courier New" w:cs="Courier New"/>
          <w:sz w:val="15"/>
          <w:szCs w:val="15"/>
        </w:rPr>
      </w:pPr>
      <w:ins w:id="352" w:author="Welch, Jessica" w:date="2020-10-27T12:37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:comment = </w:t>
        </w:r>
        <w:r w:rsidRPr="00323A37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The </w:t>
        </w:r>
        <w:r w:rsidRPr="0089395E">
          <w:rPr>
            <w:rFonts w:ascii="Courier New" w:eastAsia="Times New Roman" w:hAnsi="Courier New" w:cs="Courier New"/>
            <w:sz w:val="15"/>
            <w:szCs w:val="15"/>
          </w:rPr>
          <w:t>PalEON biome driver is derived from SYNMAP (Jung et al. 2006) which is used by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  <w:r w:rsidRPr="0089395E">
          <w:rPr>
            <w:rFonts w:ascii="Courier New" w:eastAsia="Times New Roman" w:hAnsi="Courier New" w:cs="Courier New"/>
            <w:sz w:val="15"/>
            <w:szCs w:val="15"/>
          </w:rPr>
          <w:t>MsTMIP. Crosswalk between SYNMAP and PalEON generally followed previous for Si</w:t>
        </w:r>
      </w:ins>
      <w:ins w:id="353" w:author="Welch, Jessica" w:date="2020-12-02T15:50:00Z">
        <w:r w:rsidR="001136D9">
          <w:rPr>
            <w:rFonts w:ascii="Courier New" w:eastAsia="Times New Roman" w:hAnsi="Courier New" w:cs="Courier New"/>
            <w:sz w:val="15"/>
            <w:szCs w:val="15"/>
          </w:rPr>
          <w:t>B</w:t>
        </w:r>
      </w:ins>
      <w:ins w:id="354" w:author="Welch, Jessica" w:date="2020-10-27T12:37:00Z">
        <w:r w:rsidRPr="0089395E">
          <w:rPr>
            <w:rFonts w:ascii="Courier New" w:eastAsia="Times New Roman" w:hAnsi="Courier New" w:cs="Courier New"/>
            <w:sz w:val="15"/>
            <w:szCs w:val="15"/>
          </w:rPr>
          <w:t>CASA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 (Schaefer et al</w:t>
        </w:r>
        <w:r w:rsidRPr="0089395E">
          <w:rPr>
            <w:rFonts w:ascii="Courier New" w:eastAsia="Times New Roman" w:hAnsi="Courier New" w:cs="Courier New"/>
            <w:sz w:val="15"/>
            <w:szCs w:val="15"/>
          </w:rPr>
          <w:t>.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 2015).</w:t>
        </w:r>
        <w:r w:rsidRPr="0089395E">
          <w:rPr>
            <w:rFonts w:ascii="Courier New" w:eastAsia="Times New Roman" w:hAnsi="Courier New" w:cs="Courier New"/>
            <w:sz w:val="15"/>
            <w:szCs w:val="15"/>
          </w:rPr>
          <w:t xml:space="preserve"> SYNMAP-PFT crosswalk was modified from Poulter et al. 2015. In both cases, crops 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were </w:t>
        </w:r>
        <w:r w:rsidRPr="0089395E">
          <w:rPr>
            <w:rFonts w:ascii="Courier New" w:eastAsia="Times New Roman" w:hAnsi="Courier New" w:cs="Courier New"/>
            <w:sz w:val="15"/>
            <w:szCs w:val="15"/>
          </w:rPr>
          <w:t>equated with grassland and urban area ignored. Mosaic tree-shrub or tree-grass/crop were treated as the corresponding LCCS forest types (&lt;15% forest cover)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 and</w:t>
        </w:r>
        <w:r w:rsidRPr="0089395E">
          <w:rPr>
            <w:rFonts w:ascii="Courier New" w:eastAsia="Times New Roman" w:hAnsi="Courier New" w:cs="Courier New"/>
            <w:sz w:val="15"/>
            <w:szCs w:val="15"/>
          </w:rPr>
          <w:t xml:space="preserve"> treat</w:t>
        </w:r>
        <w:r>
          <w:rPr>
            <w:rFonts w:ascii="Courier New" w:eastAsia="Times New Roman" w:hAnsi="Courier New" w:cs="Courier New"/>
            <w:sz w:val="15"/>
            <w:szCs w:val="15"/>
          </w:rPr>
          <w:t>ed</w:t>
        </w:r>
        <w:r w:rsidRPr="0089395E">
          <w:rPr>
            <w:rFonts w:ascii="Courier New" w:eastAsia="Times New Roman" w:hAnsi="Courier New" w:cs="Courier New"/>
            <w:sz w:val="15"/>
            <w:szCs w:val="15"/>
          </w:rPr>
          <w:t xml:space="preserve"> shrub and grass as equivalent.</w:t>
        </w:r>
        <w:r>
          <w:rPr>
            <w:rFonts w:ascii="Courier New" w:eastAsia="Times New Roman" w:hAnsi="Courier New" w:cs="Courier New"/>
            <w:sz w:val="15"/>
            <w:szCs w:val="15"/>
          </w:rPr>
          <w:t xml:space="preserve"> The c</w:t>
        </w:r>
        <w:r w:rsidRPr="0089395E">
          <w:rPr>
            <w:rFonts w:ascii="Courier New" w:eastAsia="Times New Roman" w:hAnsi="Courier New" w:cs="Courier New"/>
            <w:sz w:val="15"/>
            <w:szCs w:val="15"/>
          </w:rPr>
          <w:t>urrent product keeps the bare ground cover, and models that do not have bare ground should reallocate that proportion accordingly.</w:t>
        </w:r>
        <w:r w:rsidRPr="00323A37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0AC07B82" w14:textId="270DC00E" w:rsidR="00F870F1" w:rsidRDefault="00F870F1" w:rsidP="00F870F1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55" w:author="Welch, Jessica" w:date="2020-10-27T12:46:00Z"/>
          <w:rFonts w:ascii="Courier New" w:eastAsia="Times New Roman" w:hAnsi="Courier New" w:cs="Courier New"/>
          <w:sz w:val="15"/>
          <w:szCs w:val="15"/>
        </w:rPr>
      </w:pPr>
      <w:ins w:id="356" w:author="Welch, Jessica" w:date="2020-10-27T12:37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</w:t>
        </w:r>
        <w:r w:rsidRPr="00323A37">
          <w:rPr>
            <w:rFonts w:ascii="Courier New" w:eastAsia="Times New Roman" w:hAnsi="Courier New" w:cs="Courier New"/>
            <w:sz w:val="15"/>
            <w:szCs w:val="15"/>
          </w:rPr>
          <w:t>:references = "</w:t>
        </w:r>
        <w:r>
          <w:rPr>
            <w:rFonts w:ascii="Courier New" w:eastAsia="Times New Roman" w:hAnsi="Courier New" w:cs="Courier New"/>
            <w:sz w:val="15"/>
            <w:szCs w:val="15"/>
          </w:rPr>
          <w:t>Jung et al. 2006</w:t>
        </w:r>
      </w:ins>
      <w:ins w:id="357" w:author="Welch, Jessica" w:date="2020-12-02T15:49:00Z">
        <w:r w:rsidR="001136D9">
          <w:rPr>
            <w:rFonts w:ascii="Courier New" w:eastAsia="Times New Roman" w:hAnsi="Courier New" w:cs="Courier New"/>
            <w:sz w:val="15"/>
            <w:szCs w:val="15"/>
          </w:rPr>
          <w:t>,</w:t>
        </w:r>
      </w:ins>
      <w:ins w:id="358" w:author="Welch, Jessica" w:date="2020-10-27T12:37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begin"/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 HYPERLINK "</w:instrText>
        </w:r>
        <w:r w:rsidRPr="00A37DF0">
          <w:rPr>
            <w:rFonts w:ascii="Courier New" w:eastAsia="Times New Roman" w:hAnsi="Courier New" w:cs="Courier New"/>
            <w:sz w:val="15"/>
            <w:szCs w:val="15"/>
          </w:rPr>
          <w:instrText>https://doi.org/10.1016/j.rse.2006.01.020</w:instrText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" </w:instrTex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separate"/>
        </w:r>
        <w:r w:rsidRPr="00885046">
          <w:rPr>
            <w:rStyle w:val="Hyperlink"/>
            <w:rFonts w:ascii="Courier New" w:eastAsia="Times New Roman" w:hAnsi="Courier New" w:cs="Courier New"/>
            <w:sz w:val="15"/>
            <w:szCs w:val="15"/>
          </w:rPr>
          <w:t>https://doi.org/10.1016/j.rse.2006.01.020</w: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end"/>
        </w:r>
      </w:ins>
      <w:ins w:id="359" w:author="Welch, Jessica" w:date="2020-12-02T15:49:00Z">
        <w:r w:rsidR="001136D9">
          <w:rPr>
            <w:rFonts w:ascii="Courier New" w:eastAsia="Times New Roman" w:hAnsi="Courier New" w:cs="Courier New"/>
            <w:sz w:val="15"/>
            <w:szCs w:val="15"/>
          </w:rPr>
          <w:t>;</w:t>
        </w:r>
      </w:ins>
      <w:ins w:id="360" w:author="Welch, Jessica" w:date="2020-10-27T12:37:00Z">
        <w:r>
          <w:rPr>
            <w:rFonts w:ascii="Courier New" w:eastAsia="Times New Roman" w:hAnsi="Courier New" w:cs="Courier New"/>
            <w:sz w:val="15"/>
            <w:szCs w:val="15"/>
          </w:rPr>
          <w:t xml:space="preserve"> Schaefer et al. 2014</w:t>
        </w:r>
      </w:ins>
      <w:ins w:id="361" w:author="Welch, Jessica" w:date="2020-12-02T15:49:00Z">
        <w:r w:rsidR="001136D9">
          <w:rPr>
            <w:rFonts w:ascii="Courier New" w:eastAsia="Times New Roman" w:hAnsi="Courier New" w:cs="Courier New"/>
            <w:sz w:val="15"/>
            <w:szCs w:val="15"/>
          </w:rPr>
          <w:t>,</w:t>
        </w:r>
      </w:ins>
      <w:ins w:id="362" w:author="Welch, Jessica" w:date="2020-10-27T12:37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begin"/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 HYPERLINK "</w:instrText>
        </w:r>
        <w:r w:rsidRPr="00A37DF0">
          <w:rPr>
            <w:rFonts w:ascii="Courier New" w:eastAsia="Times New Roman" w:hAnsi="Courier New" w:cs="Courier New"/>
            <w:sz w:val="15"/>
            <w:szCs w:val="15"/>
          </w:rPr>
          <w:instrText>https://doi.org/10.3334/ORNLDAAC/1220</w:instrText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" </w:instrTex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separate"/>
        </w:r>
        <w:r w:rsidRPr="00885046">
          <w:rPr>
            <w:rStyle w:val="Hyperlink"/>
            <w:rFonts w:ascii="Courier New" w:eastAsia="Times New Roman" w:hAnsi="Courier New" w:cs="Courier New"/>
            <w:sz w:val="15"/>
            <w:szCs w:val="15"/>
          </w:rPr>
          <w:t>https://doi.org/10.3334/ORNLDAAC/1220</w: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end"/>
        </w:r>
      </w:ins>
      <w:ins w:id="363" w:author="Welch, Jessica" w:date="2020-12-02T15:49:00Z">
        <w:r w:rsidR="001136D9">
          <w:rPr>
            <w:rFonts w:ascii="Courier New" w:eastAsia="Times New Roman" w:hAnsi="Courier New" w:cs="Courier New"/>
            <w:sz w:val="15"/>
            <w:szCs w:val="15"/>
          </w:rPr>
          <w:t>;</w:t>
        </w:r>
      </w:ins>
      <w:ins w:id="364" w:author="Welch, Jessica" w:date="2020-10-27T12:37:00Z">
        <w:r>
          <w:rPr>
            <w:rFonts w:ascii="Courier New" w:eastAsia="Times New Roman" w:hAnsi="Courier New" w:cs="Courier New"/>
            <w:sz w:val="15"/>
            <w:szCs w:val="15"/>
          </w:rPr>
          <w:t xml:space="preserve"> Poulter et al. 2015</w:t>
        </w:r>
      </w:ins>
      <w:ins w:id="365" w:author="Welch, Jessica" w:date="2020-12-02T15:49:00Z">
        <w:r w:rsidR="001136D9">
          <w:rPr>
            <w:rFonts w:ascii="Courier New" w:eastAsia="Times New Roman" w:hAnsi="Courier New" w:cs="Courier New"/>
            <w:sz w:val="15"/>
            <w:szCs w:val="15"/>
          </w:rPr>
          <w:t>,</w:t>
        </w:r>
      </w:ins>
      <w:ins w:id="366" w:author="Welch, Jessica" w:date="2020-10-27T12:37:00Z">
        <w:r>
          <w:rPr>
            <w:rFonts w:ascii="Courier New" w:eastAsia="Times New Roman" w:hAnsi="Courier New" w:cs="Courier New"/>
            <w:sz w:val="15"/>
            <w:szCs w:val="15"/>
          </w:rPr>
          <w:t xml:space="preserve"> </w: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begin"/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 HYPERLINK "</w:instrText>
        </w:r>
        <w:r w:rsidRPr="00A37DF0">
          <w:rPr>
            <w:rFonts w:ascii="Courier New" w:eastAsia="Times New Roman" w:hAnsi="Courier New" w:cs="Courier New"/>
            <w:sz w:val="15"/>
            <w:szCs w:val="15"/>
          </w:rPr>
          <w:instrText>https://doi.org/10.5194/gmd-8-2315-2015</w:instrText>
        </w:r>
        <w:r>
          <w:rPr>
            <w:rFonts w:ascii="Courier New" w:eastAsia="Times New Roman" w:hAnsi="Courier New" w:cs="Courier New"/>
            <w:sz w:val="15"/>
            <w:szCs w:val="15"/>
          </w:rPr>
          <w:instrText xml:space="preserve">" </w:instrTex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separate"/>
        </w:r>
        <w:r w:rsidRPr="00885046">
          <w:rPr>
            <w:rStyle w:val="Hyperlink"/>
            <w:rFonts w:ascii="Courier New" w:eastAsia="Times New Roman" w:hAnsi="Courier New" w:cs="Courier New"/>
            <w:sz w:val="15"/>
            <w:szCs w:val="15"/>
          </w:rPr>
          <w:t>https://doi.org/10.5194/gmd-8-2315-2015</w:t>
        </w:r>
        <w:r>
          <w:rPr>
            <w:rFonts w:ascii="Courier New" w:eastAsia="Times New Roman" w:hAnsi="Courier New" w:cs="Courier New"/>
            <w:sz w:val="15"/>
            <w:szCs w:val="15"/>
          </w:rPr>
          <w:fldChar w:fldCharType="end"/>
        </w:r>
        <w:r w:rsidRPr="00323A37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6C55A0B0" w14:textId="686BA1CE" w:rsidR="00467CF3" w:rsidRDefault="00467CF3" w:rsidP="00467CF3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67" w:author="Welch, Jessica" w:date="2020-10-27T12:46:00Z"/>
          <w:rFonts w:ascii="Courier New" w:eastAsia="Times New Roman" w:hAnsi="Courier New" w:cs="Courier New"/>
          <w:sz w:val="15"/>
          <w:szCs w:val="15"/>
        </w:rPr>
      </w:pPr>
      <w:ins w:id="368" w:author="Welch, Jessica" w:date="2020-10-27T12:46:00Z">
        <w:r>
          <w:rPr>
            <w:rFonts w:ascii="Courier New" w:eastAsia="Times New Roman" w:hAnsi="Courier New" w:cs="Courier New"/>
            <w:sz w:val="15"/>
            <w:szCs w:val="15"/>
          </w:rPr>
          <w:t xml:space="preserve">  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>:</w:t>
        </w:r>
        <w:r>
          <w:rPr>
            <w:rFonts w:ascii="Courier New" w:eastAsia="Times New Roman" w:hAnsi="Courier New" w:cs="Courier New"/>
            <w:sz w:val="15"/>
            <w:szCs w:val="15"/>
          </w:rPr>
          <w:t>publisher_name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= "</w:t>
        </w:r>
        <w:r w:rsidRPr="00431699">
          <w:rPr>
            <w:rFonts w:ascii="Courier New" w:eastAsia="Times New Roman" w:hAnsi="Courier New" w:cs="Courier New"/>
            <w:sz w:val="15"/>
            <w:szCs w:val="15"/>
          </w:rPr>
          <w:t>Oak Ridge National Laboratory Distributed Active Archive Center (</w:t>
        </w:r>
      </w:ins>
      <w:ins w:id="369" w:author="Welch, Jessica" w:date="2020-12-02T15:50:00Z">
        <w:r w:rsidR="001136D9">
          <w:rPr>
            <w:rFonts w:ascii="Courier New" w:eastAsia="Times New Roman" w:hAnsi="Courier New" w:cs="Courier New"/>
            <w:sz w:val="15"/>
            <w:szCs w:val="15"/>
          </w:rPr>
          <w:t xml:space="preserve">ORNL </w:t>
        </w:r>
      </w:ins>
      <w:ins w:id="370" w:author="Welch, Jessica" w:date="2020-10-27T12:46:00Z">
        <w:r w:rsidRPr="00431699">
          <w:rPr>
            <w:rFonts w:ascii="Courier New" w:eastAsia="Times New Roman" w:hAnsi="Courier New" w:cs="Courier New"/>
            <w:sz w:val="15"/>
            <w:szCs w:val="15"/>
          </w:rPr>
          <w:t>DAAC)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2C027AF9" w14:textId="77777777" w:rsidR="00467CF3" w:rsidRDefault="00467CF3" w:rsidP="00467CF3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71" w:author="Welch, Jessica" w:date="2020-10-27T12:46:00Z"/>
          <w:rFonts w:ascii="Courier New" w:eastAsia="Times New Roman" w:hAnsi="Courier New" w:cs="Courier New"/>
          <w:sz w:val="15"/>
          <w:szCs w:val="15"/>
        </w:rPr>
      </w:pPr>
      <w:ins w:id="372" w:author="Welch, Jessica" w:date="2020-10-27T12:46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:</w:t>
        </w:r>
        <w:r>
          <w:rPr>
            <w:rFonts w:ascii="Courier New" w:eastAsia="Times New Roman" w:hAnsi="Courier New" w:cs="Courier New"/>
            <w:sz w:val="15"/>
            <w:szCs w:val="15"/>
          </w:rPr>
          <w:t>publisher_url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= "</w:t>
        </w:r>
        <w:r w:rsidRPr="00431699">
          <w:rPr>
            <w:rFonts w:ascii="Courier New" w:eastAsia="Times New Roman" w:hAnsi="Courier New" w:cs="Courier New"/>
            <w:sz w:val="15"/>
            <w:szCs w:val="15"/>
          </w:rPr>
          <w:t>https://daac.ornl.gov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541C439B" w14:textId="62059BB8" w:rsidR="00467CF3" w:rsidRPr="00D23655" w:rsidRDefault="00467CF3" w:rsidP="00F870F1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73" w:author="Welch, Jessica" w:date="2020-10-27T12:37:00Z"/>
          <w:rFonts w:ascii="Courier New" w:eastAsia="Times New Roman" w:hAnsi="Courier New" w:cs="Courier New"/>
          <w:sz w:val="15"/>
          <w:szCs w:val="15"/>
        </w:rPr>
      </w:pPr>
      <w:ins w:id="374" w:author="Welch, Jessica" w:date="2020-10-27T12:46:00Z"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 :</w:t>
        </w:r>
        <w:r>
          <w:rPr>
            <w:rFonts w:ascii="Courier New" w:eastAsia="Times New Roman" w:hAnsi="Courier New" w:cs="Courier New"/>
            <w:sz w:val="15"/>
            <w:szCs w:val="15"/>
          </w:rPr>
          <w:t>publisher_email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 xml:space="preserve"> = "</w:t>
        </w:r>
        <w:r w:rsidRPr="00431699">
          <w:rPr>
            <w:rFonts w:ascii="Courier New" w:eastAsia="Times New Roman" w:hAnsi="Courier New" w:cs="Courier New"/>
            <w:sz w:val="15"/>
            <w:szCs w:val="15"/>
          </w:rPr>
          <w:t>uso@daac.ornl.gov</w:t>
        </w:r>
        <w:r w:rsidRPr="00E64223">
          <w:rPr>
            <w:rFonts w:ascii="Courier New" w:eastAsia="Times New Roman" w:hAnsi="Courier New" w:cs="Courier New"/>
            <w:sz w:val="15"/>
            <w:szCs w:val="15"/>
          </w:rPr>
          <w:t>"</w:t>
        </w:r>
        <w:r>
          <w:rPr>
            <w:rFonts w:ascii="Courier New" w:eastAsia="Times New Roman" w:hAnsi="Courier New" w:cs="Courier New"/>
            <w:sz w:val="15"/>
            <w:szCs w:val="15"/>
          </w:rPr>
          <w:t>;</w:t>
        </w:r>
      </w:ins>
    </w:p>
    <w:p w14:paraId="7720B251" w14:textId="77777777" w:rsidR="00D23655" w:rsidRPr="00D23655" w:rsidRDefault="00D23655" w:rsidP="00D23655">
      <w:pPr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</w:rPr>
      </w:pPr>
      <w:r w:rsidRPr="00D23655">
        <w:rPr>
          <w:rFonts w:ascii="Courier New" w:eastAsia="Times New Roman" w:hAnsi="Courier New" w:cs="Courier New"/>
          <w:sz w:val="15"/>
          <w:szCs w:val="15"/>
        </w:rPr>
        <w:t>}</w:t>
      </w:r>
    </w:p>
    <w:p w14:paraId="3C65BF51" w14:textId="77777777" w:rsidR="00C54E4F" w:rsidRDefault="00C54E4F"/>
    <w:sectPr w:rsidR="00C54E4F" w:rsidSect="00FA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" w:author="Welch, Jessica" w:date="2020-10-28T13:30:00Z" w:initials="WJ">
    <w:p w14:paraId="1385B745" w14:textId="79D1F81E" w:rsidR="004720CF" w:rsidRDefault="004720C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Be sure the values are</w:t>
      </w:r>
      <w:r>
        <w:t xml:space="preserve"> stored from WEST – EAST (in ascending order)</w:t>
      </w:r>
      <w:r>
        <w:rPr>
          <w:noProof/>
        </w:rPr>
        <w:t>.</w:t>
      </w:r>
    </w:p>
  </w:comment>
  <w:comment w:id="30" w:author="Welch, Jessica" w:date="2020-10-27T12:42:00Z" w:initials="WJ">
    <w:p w14:paraId="3A962278" w14:textId="28DAF336" w:rsidR="00C13F06" w:rsidRDefault="00C13F06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Be sure the values are</w:t>
      </w:r>
      <w:r>
        <w:t xml:space="preserve"> stored from SOUTH – NORTH </w:t>
      </w:r>
      <w:r w:rsidR="004720CF">
        <w:t>(</w:t>
      </w:r>
      <w:r>
        <w:t>in ascending order)</w:t>
      </w:r>
      <w:r>
        <w:rPr>
          <w:noProof/>
        </w:rPr>
        <w:t>.</w:t>
      </w:r>
    </w:p>
  </w:comment>
  <w:comment w:id="36" w:author="Welch, Jessica" w:date="2020-10-27T12:43:00Z" w:initials="WJ">
    <w:p w14:paraId="19F1C5B2" w14:textId="0ABAB319" w:rsidR="00C13F06" w:rsidRDefault="00C13F06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This pertains to the WGS84 CRS. See </w:t>
      </w:r>
      <w:r w:rsidRPr="00C13F06">
        <w:rPr>
          <w:noProof/>
        </w:rPr>
        <w:t>https://cfconventions.org/Data/cf-conventions/cf-conventions-1.8/cf-conventions.html#grid-mappings-and-projections</w:t>
      </w:r>
    </w:p>
  </w:comment>
  <w:comment w:id="53" w:author="Welch, Jessica" w:date="2020-12-02T15:46:00Z" w:initials="WJ">
    <w:p w14:paraId="4986D7D2" w14:textId="30BCDB62" w:rsidR="001136D9" w:rsidRDefault="001136D9">
      <w:pPr>
        <w:pStyle w:val="CommentText"/>
      </w:pPr>
      <w:r>
        <w:rPr>
          <w:rStyle w:val="CommentReference"/>
        </w:rPr>
        <w:annotationRef/>
      </w:r>
      <w:r w:rsidR="00042C39">
        <w:rPr>
          <w:noProof/>
        </w:rPr>
        <w:t>Use the smalle</w:t>
      </w:r>
      <w:r w:rsidR="00042C39">
        <w:rPr>
          <w:noProof/>
        </w:rPr>
        <w:t>st dat</w:t>
      </w:r>
      <w:r w:rsidR="00042C39">
        <w:rPr>
          <w:noProof/>
        </w:rPr>
        <w:t xml:space="preserve">a </w:t>
      </w:r>
      <w:r w:rsidR="00042C39">
        <w:rPr>
          <w:noProof/>
        </w:rPr>
        <w:t>type possible.</w:t>
      </w:r>
    </w:p>
  </w:comment>
  <w:comment w:id="78" w:author="Welch, Jessica" w:date="2020-10-27T12:44:00Z" w:initials="WJ">
    <w:p w14:paraId="6F9041BD" w14:textId="6B0ECD17" w:rsidR="005F37C7" w:rsidRDefault="005F37C7">
      <w:pPr>
        <w:pStyle w:val="CommentText"/>
      </w:pPr>
      <w:r>
        <w:rPr>
          <w:rStyle w:val="CommentReference"/>
        </w:rPr>
        <w:annotationRef/>
      </w:r>
      <w:r>
        <w:t xml:space="preserve">Use this and flag_meanings to describe the coding. See </w:t>
      </w:r>
      <w:r w:rsidRPr="005F37C7">
        <w:t>http://cfconventions.org/Data/cf-conventions/cf-conventions-1.8/cf-conventions.html#flags</w:t>
      </w:r>
    </w:p>
  </w:comment>
  <w:comment w:id="102" w:author="Welch, Jessica" w:date="2020-10-27T11:44:00Z" w:initials="WJ">
    <w:p w14:paraId="705E1CA4" w14:textId="366E58B2" w:rsidR="001436BC" w:rsidRDefault="001436BC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1A6C24">
        <w:rPr>
          <w:noProof/>
        </w:rPr>
        <w:t>Single entries do not have spaces</w:t>
      </w:r>
      <w:r w:rsidR="005F37C7">
        <w:rPr>
          <w:noProof/>
        </w:rPr>
        <w:t>—</w:t>
      </w:r>
      <w:r w:rsidR="001A6C24">
        <w:rPr>
          <w:noProof/>
        </w:rPr>
        <w:t>use underscore. Spaces are used to separate entries.</w:t>
      </w:r>
    </w:p>
  </w:comment>
  <w:comment w:id="128" w:author="Welch, Jessica" w:date="2020-10-27T12:08:00Z" w:initials="WJ">
    <w:p w14:paraId="7D20C241" w14:textId="4D4B44E9" w:rsidR="00A37DF0" w:rsidRDefault="00A37DF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Provide a short, descriptive title that will distinguish this file from others.</w:t>
      </w:r>
      <w:r w:rsidR="00042C39">
        <w:rPr>
          <w:noProof/>
        </w:rPr>
        <w:t xml:space="preserve"> I put "Biome Cl</w:t>
      </w:r>
      <w:r w:rsidR="00042C39">
        <w:rPr>
          <w:noProof/>
        </w:rPr>
        <w:t>a</w:t>
      </w:r>
      <w:r w:rsidR="00042C39">
        <w:rPr>
          <w:noProof/>
        </w:rPr>
        <w:t xml:space="preserve">ssification" first </w:t>
      </w:r>
      <w:r w:rsidR="00042C39">
        <w:rPr>
          <w:noProof/>
        </w:rPr>
        <w:t xml:space="preserve">so that it can </w:t>
      </w:r>
      <w:r w:rsidR="00042C39">
        <w:rPr>
          <w:noProof/>
        </w:rPr>
        <w:t>be</w:t>
      </w:r>
      <w:r w:rsidR="00042C39">
        <w:rPr>
          <w:noProof/>
        </w:rPr>
        <w:t xml:space="preserve"> seen first when viewed in Panoply.</w:t>
      </w:r>
    </w:p>
  </w:comment>
  <w:comment w:id="137" w:author="Welch, Jessica" w:date="2020-10-27T12:08:00Z" w:initials="WJ">
    <w:p w14:paraId="02459B8C" w14:textId="2CEBA992" w:rsidR="00A37DF0" w:rsidRDefault="00A37DF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Provide a </w:t>
      </w:r>
      <w:r w:rsidR="001A6C24">
        <w:rPr>
          <w:noProof/>
        </w:rPr>
        <w:t>summary that includes important information for interpreting the data</w:t>
      </w:r>
      <w:r>
        <w:rPr>
          <w:noProof/>
        </w:rPr>
        <w:t>.</w:t>
      </w:r>
    </w:p>
  </w:comment>
  <w:comment w:id="150" w:author="Welch, Jessica" w:date="2020-10-27T12:29:00Z" w:initials="WJ">
    <w:p w14:paraId="631DDC24" w14:textId="4520BA15" w:rsidR="0089395E" w:rsidRDefault="0089395E">
      <w:pPr>
        <w:pStyle w:val="CommentText"/>
      </w:pPr>
      <w:r>
        <w:rPr>
          <w:rStyle w:val="CommentReference"/>
        </w:rPr>
        <w:annotationRef/>
      </w:r>
      <w:r w:rsidRPr="00A37DF0">
        <w:t xml:space="preserve">If applicable, add </w:t>
      </w:r>
      <w:r w:rsidR="001A6C24">
        <w:rPr>
          <w:noProof/>
        </w:rPr>
        <w:t>additional information here</w:t>
      </w:r>
      <w:r w:rsidRPr="00A37DF0">
        <w:t>.</w:t>
      </w:r>
      <w:r w:rsidR="001A6C24">
        <w:rPr>
          <w:noProof/>
        </w:rPr>
        <w:t xml:space="preserve"> Note that the in-text citations are defined by the references attribute.</w:t>
      </w:r>
    </w:p>
  </w:comment>
  <w:comment w:id="176" w:author="Welch, Jessica" w:date="2020-10-27T12:07:00Z" w:initials="WJ">
    <w:p w14:paraId="5A620D33" w14:textId="55C476E1" w:rsidR="00EA6AB2" w:rsidRDefault="00EA6AB2" w:rsidP="00EA6AB2">
      <w:pPr>
        <w:pStyle w:val="CommentText"/>
      </w:pPr>
      <w:r>
        <w:rPr>
          <w:rStyle w:val="CommentReference"/>
        </w:rPr>
        <w:annotationRef/>
      </w:r>
      <w:r w:rsidRPr="00A37DF0">
        <w:t>If applicable, add references here that were important to deriving these data. Use the form "Brandt et al. 2020</w:t>
      </w:r>
      <w:r w:rsidR="00042C39">
        <w:rPr>
          <w:noProof/>
        </w:rPr>
        <w:t>,</w:t>
      </w:r>
      <w:r w:rsidRPr="00A37DF0">
        <w:t xml:space="preserve"> https://doi.org/10.3334/ORNLDAAC/1832</w:t>
      </w:r>
      <w:r w:rsidR="00042C39">
        <w:rPr>
          <w:noProof/>
        </w:rPr>
        <w:t>;</w:t>
      </w:r>
      <w:r w:rsidRPr="00A37DF0">
        <w:t>"</w:t>
      </w:r>
    </w:p>
  </w:comment>
  <w:comment w:id="196" w:author="Welch, Jessica" w:date="2020-10-27T11:45:00Z" w:initials="WJ">
    <w:p w14:paraId="42841015" w14:textId="77777777" w:rsidR="00467CF3" w:rsidRDefault="00467CF3" w:rsidP="00467CF3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 can add these to all files at the end if you choose not to do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85B745" w15:done="0"/>
  <w15:commentEx w15:paraId="3A962278" w15:done="0"/>
  <w15:commentEx w15:paraId="19F1C5B2" w15:done="0"/>
  <w15:commentEx w15:paraId="4986D7D2" w15:done="0"/>
  <w15:commentEx w15:paraId="6F9041BD" w15:done="0"/>
  <w15:commentEx w15:paraId="705E1CA4" w15:done="0"/>
  <w15:commentEx w15:paraId="7D20C241" w15:done="0"/>
  <w15:commentEx w15:paraId="02459B8C" w15:done="0"/>
  <w15:commentEx w15:paraId="631DDC24" w15:done="0"/>
  <w15:commentEx w15:paraId="5A620D33" w15:done="0"/>
  <w15:commentEx w15:paraId="428410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3F112" w16cex:dateUtc="2020-10-28T17:30:00Z"/>
  <w16cex:commentExtensible w16cex:durableId="23429449" w16cex:dateUtc="2020-10-27T16:42:00Z"/>
  <w16cex:commentExtensible w16cex:durableId="2342946A" w16cex:dateUtc="2020-10-27T16:43:00Z"/>
  <w16cex:commentExtensible w16cex:durableId="23723564" w16cex:dateUtc="2020-12-02T20:46:00Z"/>
  <w16cex:commentExtensible w16cex:durableId="234294A4" w16cex:dateUtc="2020-10-27T16:44:00Z"/>
  <w16cex:commentExtensible w16cex:durableId="23428680" w16cex:dateUtc="2020-10-27T15:44:00Z"/>
  <w16cex:commentExtensible w16cex:durableId="23428C43" w16cex:dateUtc="2020-10-27T16:08:00Z"/>
  <w16cex:commentExtensible w16cex:durableId="23428C51" w16cex:dateUtc="2020-10-27T16:08:00Z"/>
  <w16cex:commentExtensible w16cex:durableId="2342911E" w16cex:dateUtc="2020-10-27T16:29:00Z"/>
  <w16cex:commentExtensible w16cex:durableId="23428C04" w16cex:dateUtc="2020-10-27T16:07:00Z"/>
  <w16cex:commentExtensible w16cex:durableId="234286CA" w16cex:dateUtc="2020-10-27T1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85B745" w16cid:durableId="2343F112"/>
  <w16cid:commentId w16cid:paraId="3A962278" w16cid:durableId="23429449"/>
  <w16cid:commentId w16cid:paraId="19F1C5B2" w16cid:durableId="2342946A"/>
  <w16cid:commentId w16cid:paraId="4986D7D2" w16cid:durableId="23723564"/>
  <w16cid:commentId w16cid:paraId="6F9041BD" w16cid:durableId="234294A4"/>
  <w16cid:commentId w16cid:paraId="705E1CA4" w16cid:durableId="23428680"/>
  <w16cid:commentId w16cid:paraId="7D20C241" w16cid:durableId="23428C43"/>
  <w16cid:commentId w16cid:paraId="02459B8C" w16cid:durableId="23428C51"/>
  <w16cid:commentId w16cid:paraId="631DDC24" w16cid:durableId="2342911E"/>
  <w16cid:commentId w16cid:paraId="5A620D33" w16cid:durableId="23428C04"/>
  <w16cid:commentId w16cid:paraId="42841015" w16cid:durableId="234286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lch, Jessica">
    <w15:presenceInfo w15:providerId="AD" w15:userId="S::qnw@ornl.gov::6e033ff0-ff6a-4cca-82c2-73aab0880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55"/>
    <w:rsid w:val="0002654D"/>
    <w:rsid w:val="00034CDC"/>
    <w:rsid w:val="00042C39"/>
    <w:rsid w:val="000562A6"/>
    <w:rsid w:val="000C2FD8"/>
    <w:rsid w:val="001136D9"/>
    <w:rsid w:val="001436BC"/>
    <w:rsid w:val="001738AF"/>
    <w:rsid w:val="00181794"/>
    <w:rsid w:val="001A6C24"/>
    <w:rsid w:val="001E45F6"/>
    <w:rsid w:val="00203960"/>
    <w:rsid w:val="0024311E"/>
    <w:rsid w:val="00261170"/>
    <w:rsid w:val="002E1E77"/>
    <w:rsid w:val="00310011"/>
    <w:rsid w:val="00334CE2"/>
    <w:rsid w:val="003B0F94"/>
    <w:rsid w:val="003F626F"/>
    <w:rsid w:val="00426220"/>
    <w:rsid w:val="00467CF3"/>
    <w:rsid w:val="004720CF"/>
    <w:rsid w:val="0050625A"/>
    <w:rsid w:val="0057110E"/>
    <w:rsid w:val="005F37C7"/>
    <w:rsid w:val="0060232C"/>
    <w:rsid w:val="0061211C"/>
    <w:rsid w:val="006153A3"/>
    <w:rsid w:val="00616F27"/>
    <w:rsid w:val="00637E03"/>
    <w:rsid w:val="006A3355"/>
    <w:rsid w:val="00707AD1"/>
    <w:rsid w:val="007256AC"/>
    <w:rsid w:val="00776875"/>
    <w:rsid w:val="007B5CB3"/>
    <w:rsid w:val="00860D29"/>
    <w:rsid w:val="00873C7E"/>
    <w:rsid w:val="0089395E"/>
    <w:rsid w:val="00947B67"/>
    <w:rsid w:val="00A11A1C"/>
    <w:rsid w:val="00A37DF0"/>
    <w:rsid w:val="00B64684"/>
    <w:rsid w:val="00B848A6"/>
    <w:rsid w:val="00C13F06"/>
    <w:rsid w:val="00C54E4F"/>
    <w:rsid w:val="00D142E7"/>
    <w:rsid w:val="00D23655"/>
    <w:rsid w:val="00DF3ECD"/>
    <w:rsid w:val="00E309CE"/>
    <w:rsid w:val="00E640AE"/>
    <w:rsid w:val="00E71C7B"/>
    <w:rsid w:val="00E76B21"/>
    <w:rsid w:val="00EA6AB2"/>
    <w:rsid w:val="00EE0553"/>
    <w:rsid w:val="00F26771"/>
    <w:rsid w:val="00F62829"/>
    <w:rsid w:val="00F870F1"/>
    <w:rsid w:val="00F94F8A"/>
    <w:rsid w:val="00FA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52F1"/>
  <w15:chartTrackingRefBased/>
  <w15:docId w15:val="{6519D84D-D8B0-2A46-B4A7-A0015FEF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1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E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E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E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E1E77"/>
  </w:style>
  <w:style w:type="paragraph" w:styleId="BalloonText">
    <w:name w:val="Balloon Text"/>
    <w:basedOn w:val="Normal"/>
    <w:link w:val="BalloonTextChar"/>
    <w:uiPriority w:val="99"/>
    <w:semiHidden/>
    <w:unhideWhenUsed/>
    <w:rsid w:val="002E1E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7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7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2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4CD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17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20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B14C73-7C02-BD4F-819C-BA53C91D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Welch, Jessica</dc:creator>
  <cp:keywords/>
  <dc:description/>
  <cp:lastModifiedBy>Welch, Jessica</cp:lastModifiedBy>
  <cp:revision>49</cp:revision>
  <dcterms:created xsi:type="dcterms:W3CDTF">2020-10-26T20:46:00Z</dcterms:created>
  <dcterms:modified xsi:type="dcterms:W3CDTF">2020-12-02T22:08:00Z</dcterms:modified>
</cp:coreProperties>
</file>